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7C55" w14:textId="77777777" w:rsidR="00132F2A" w:rsidRPr="00951F07" w:rsidRDefault="00BE0C45" w:rsidP="009F5672">
      <w:pPr>
        <w:pStyle w:val="Title"/>
        <w:spacing w:before="0"/>
        <w:rPr>
          <w:rFonts w:ascii="Times New Roman" w:hAnsi="Times New Roman" w:cs="Times New Roman"/>
          <w:color w:val="auto"/>
          <w:sz w:val="24"/>
          <w:szCs w:val="24"/>
        </w:rPr>
      </w:pPr>
      <w:r w:rsidRPr="00951F07">
        <w:rPr>
          <w:rFonts w:ascii="Times New Roman" w:hAnsi="Times New Roman" w:cs="Times New Roman"/>
          <w:color w:val="auto"/>
          <w:sz w:val="24"/>
          <w:szCs w:val="24"/>
        </w:rPr>
        <w:t>The UK Biobank Study: Systematic Review of the Reporting Quality in UK Biobank Studies</w:t>
      </w:r>
    </w:p>
    <w:p w14:paraId="50BD7DDA" w14:textId="1759A614" w:rsidR="00132F2A" w:rsidRPr="00951F07" w:rsidRDefault="00BE0C45" w:rsidP="009F5672">
      <w:pPr>
        <w:pStyle w:val="Author"/>
        <w:spacing w:after="240"/>
        <w:rPr>
          <w:rFonts w:ascii="Times New Roman" w:hAnsi="Times New Roman" w:cs="Times New Roman"/>
        </w:rPr>
      </w:pPr>
      <w:r w:rsidRPr="00951F07">
        <w:rPr>
          <w:rFonts w:ascii="Times New Roman" w:hAnsi="Times New Roman" w:cs="Times New Roman"/>
        </w:rPr>
        <w:t xml:space="preserve">Emma Anderson, George Davey Smith, Katie Drax, Mark Gibson, Marcus Munafò, </w:t>
      </w:r>
      <w:r w:rsidR="00643BE2" w:rsidRPr="00951F07">
        <w:rPr>
          <w:rFonts w:ascii="Times New Roman" w:hAnsi="Times New Roman" w:cs="Times New Roman"/>
        </w:rPr>
        <w:t xml:space="preserve">Robert Thibault, </w:t>
      </w:r>
      <w:r w:rsidRPr="00951F07">
        <w:rPr>
          <w:rFonts w:ascii="Times New Roman" w:hAnsi="Times New Roman" w:cs="Times New Roman"/>
        </w:rPr>
        <w:t>Benjamin Woolf, and Rebecca Richmond</w:t>
      </w:r>
    </w:p>
    <w:p w14:paraId="1091FE26" w14:textId="77777777" w:rsidR="00132F2A" w:rsidRPr="00951F07" w:rsidRDefault="00BE0C45" w:rsidP="009F5672">
      <w:pPr>
        <w:pStyle w:val="Date"/>
        <w:spacing w:after="240"/>
        <w:rPr>
          <w:rFonts w:ascii="Times New Roman" w:hAnsi="Times New Roman" w:cs="Times New Roman"/>
        </w:rPr>
      </w:pPr>
      <w:r w:rsidRPr="00951F07">
        <w:rPr>
          <w:rFonts w:ascii="Times New Roman" w:hAnsi="Times New Roman" w:cs="Times New Roman"/>
        </w:rPr>
        <w:t>04 November 2021</w:t>
      </w:r>
    </w:p>
    <w:p w14:paraId="4BCFB386" w14:textId="24865B74" w:rsidR="00132F2A" w:rsidRPr="00951F07" w:rsidRDefault="00BE0C45" w:rsidP="009F5672">
      <w:pPr>
        <w:pStyle w:val="Heading1"/>
        <w:spacing w:before="0" w:after="240"/>
        <w:rPr>
          <w:rFonts w:ascii="Times New Roman" w:hAnsi="Times New Roman" w:cs="Times New Roman"/>
          <w:color w:val="auto"/>
          <w:sz w:val="24"/>
          <w:szCs w:val="24"/>
        </w:rPr>
      </w:pPr>
      <w:bookmarkStart w:id="0" w:name="abstract"/>
      <w:r w:rsidRPr="00951F07">
        <w:rPr>
          <w:rFonts w:ascii="Times New Roman" w:hAnsi="Times New Roman" w:cs="Times New Roman"/>
          <w:color w:val="auto"/>
          <w:sz w:val="24"/>
          <w:szCs w:val="24"/>
        </w:rPr>
        <w:t>1</w:t>
      </w:r>
      <w:r w:rsidRPr="00951F07">
        <w:rPr>
          <w:rFonts w:ascii="Times New Roman" w:hAnsi="Times New Roman" w:cs="Times New Roman"/>
          <w:color w:val="auto"/>
          <w:sz w:val="24"/>
          <w:szCs w:val="24"/>
        </w:rPr>
        <w:tab/>
        <w:t>Abstract</w:t>
      </w:r>
      <w:bookmarkEnd w:id="0"/>
    </w:p>
    <w:p w14:paraId="516F327A" w14:textId="31CB33B5" w:rsidR="009F5672" w:rsidRPr="00951F07" w:rsidRDefault="009F5672" w:rsidP="009F5672">
      <w:pPr>
        <w:pStyle w:val="BodyText"/>
        <w:spacing w:before="0" w:after="240"/>
        <w:rPr>
          <w:rFonts w:ascii="Times New Roman" w:hAnsi="Times New Roman" w:cs="Times New Roman"/>
        </w:rPr>
      </w:pPr>
      <w:r w:rsidRPr="00951F07">
        <w:rPr>
          <w:rFonts w:ascii="Times New Roman" w:hAnsi="Times New Roman" w:cs="Times New Roman"/>
        </w:rPr>
        <w:t>[insert]</w:t>
      </w:r>
    </w:p>
    <w:p w14:paraId="3B1B0554"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1" w:name="background"/>
      <w:r w:rsidRPr="00951F07">
        <w:rPr>
          <w:rFonts w:ascii="Times New Roman" w:hAnsi="Times New Roman" w:cs="Times New Roman"/>
          <w:color w:val="auto"/>
          <w:sz w:val="24"/>
          <w:szCs w:val="24"/>
        </w:rPr>
        <w:t>2</w:t>
      </w:r>
      <w:r w:rsidRPr="00951F07">
        <w:rPr>
          <w:rFonts w:ascii="Times New Roman" w:hAnsi="Times New Roman" w:cs="Times New Roman"/>
          <w:color w:val="auto"/>
          <w:sz w:val="24"/>
          <w:szCs w:val="24"/>
        </w:rPr>
        <w:tab/>
        <w:t>Background</w:t>
      </w:r>
      <w:bookmarkEnd w:id="1"/>
    </w:p>
    <w:p w14:paraId="16A83871"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There is a general move towards making data freely accessible, or ‘open’, by academic and governmental institutions alike (</w:t>
      </w:r>
      <w:proofErr w:type="spellStart"/>
      <w:r w:rsidRPr="00951F07">
        <w:rPr>
          <w:rFonts w:ascii="Times New Roman" w:hAnsi="Times New Roman" w:cs="Times New Roman"/>
        </w:rPr>
        <w:t>Vasilevsky</w:t>
      </w:r>
      <w:proofErr w:type="spellEnd"/>
      <w:r w:rsidRPr="00951F07">
        <w:rPr>
          <w:rFonts w:ascii="Times New Roman" w:hAnsi="Times New Roman" w:cs="Times New Roman"/>
        </w:rPr>
        <w:t xml:space="preserve">, </w:t>
      </w:r>
      <w:proofErr w:type="spellStart"/>
      <w:r w:rsidRPr="00951F07">
        <w:rPr>
          <w:rFonts w:ascii="Times New Roman" w:hAnsi="Times New Roman" w:cs="Times New Roman"/>
        </w:rPr>
        <w:t>Minnier</w:t>
      </w:r>
      <w:proofErr w:type="spellEnd"/>
      <w:r w:rsidRPr="00951F07">
        <w:rPr>
          <w:rFonts w:ascii="Times New Roman" w:hAnsi="Times New Roman" w:cs="Times New Roman"/>
        </w:rPr>
        <w:t xml:space="preserve">, </w:t>
      </w:r>
      <w:proofErr w:type="spellStart"/>
      <w:r w:rsidRPr="00951F07">
        <w:rPr>
          <w:rFonts w:ascii="Times New Roman" w:hAnsi="Times New Roman" w:cs="Times New Roman"/>
        </w:rPr>
        <w:t>Haendel</w:t>
      </w:r>
      <w:proofErr w:type="spellEnd"/>
      <w:r w:rsidRPr="00951F07">
        <w:rPr>
          <w:rFonts w:ascii="Times New Roman" w:hAnsi="Times New Roman" w:cs="Times New Roman"/>
        </w:rPr>
        <w:t xml:space="preserve">, &amp; </w:t>
      </w:r>
      <w:proofErr w:type="spellStart"/>
      <w:r w:rsidRPr="00951F07">
        <w:rPr>
          <w:rFonts w:ascii="Times New Roman" w:hAnsi="Times New Roman" w:cs="Times New Roman"/>
        </w:rPr>
        <w:t>Champieux</w:t>
      </w:r>
      <w:proofErr w:type="spellEnd"/>
      <w:r w:rsidRPr="00951F07">
        <w:rPr>
          <w:rFonts w:ascii="Times New Roman" w:hAnsi="Times New Roman" w:cs="Times New Roman"/>
        </w:rPr>
        <w:t xml:space="preserve">, 2017; World Wide Web Foundation, 2018). Completely open data allows any individual, regardless of their motivation, </w:t>
      </w:r>
      <w:proofErr w:type="gramStart"/>
      <w:r w:rsidRPr="00951F07">
        <w:rPr>
          <w:rFonts w:ascii="Times New Roman" w:hAnsi="Times New Roman" w:cs="Times New Roman"/>
        </w:rPr>
        <w:t>discipline</w:t>
      </w:r>
      <w:proofErr w:type="gramEnd"/>
      <w:r w:rsidRPr="00951F07">
        <w:rPr>
          <w:rFonts w:ascii="Times New Roman" w:hAnsi="Times New Roman" w:cs="Times New Roman"/>
        </w:rPr>
        <w:t xml:space="preserve"> or skillset, to access and </w:t>
      </w:r>
      <w:proofErr w:type="spellStart"/>
      <w:r w:rsidRPr="00951F07">
        <w:rPr>
          <w:rFonts w:ascii="Times New Roman" w:hAnsi="Times New Roman" w:cs="Times New Roman"/>
        </w:rPr>
        <w:t>analyse</w:t>
      </w:r>
      <w:proofErr w:type="spellEnd"/>
      <w:r w:rsidRPr="00951F07">
        <w:rPr>
          <w:rFonts w:ascii="Times New Roman" w:hAnsi="Times New Roman" w:cs="Times New Roman"/>
        </w:rPr>
        <w:t xml:space="preserve"> a dataset for free. This accessibility offers researchers new opportunities but there is also uncertainty about how the nature of open data may impact the reliability of research findings. One method by which the reliability of results from open data may be investigated is through replication</w:t>
      </w:r>
      <w:commentRangeStart w:id="2"/>
      <w:r w:rsidRPr="00951F07">
        <w:rPr>
          <w:rFonts w:ascii="Times New Roman" w:hAnsi="Times New Roman" w:cs="Times New Roman"/>
        </w:rPr>
        <w:t xml:space="preserve">. Direct replication of secondary data analyses is aided by the publication of an original analysis plan, in which the authors describe their statistical analysis in full. </w:t>
      </w:r>
      <w:commentRangeEnd w:id="2"/>
      <w:r w:rsidR="00320CA2">
        <w:rPr>
          <w:rStyle w:val="CommentReference"/>
        </w:rPr>
        <w:commentReference w:id="2"/>
      </w:r>
      <w:r w:rsidRPr="00951F07">
        <w:rPr>
          <w:rFonts w:ascii="Times New Roman" w:hAnsi="Times New Roman" w:cs="Times New Roman"/>
        </w:rPr>
        <w:t xml:space="preserve">However, recent evidence suggests that it is unclear whether </w:t>
      </w:r>
      <w:commentRangeStart w:id="3"/>
      <w:r w:rsidRPr="00951F07">
        <w:rPr>
          <w:rFonts w:ascii="Times New Roman" w:hAnsi="Times New Roman" w:cs="Times New Roman"/>
        </w:rPr>
        <w:t>this</w:t>
      </w:r>
      <w:commentRangeEnd w:id="3"/>
      <w:r w:rsidR="00320CA2">
        <w:rPr>
          <w:rStyle w:val="CommentReference"/>
        </w:rPr>
        <w:commentReference w:id="3"/>
      </w:r>
      <w:r w:rsidRPr="00951F07">
        <w:rPr>
          <w:rFonts w:ascii="Times New Roman" w:hAnsi="Times New Roman" w:cs="Times New Roman"/>
        </w:rPr>
        <w:t xml:space="preserve"> is sufficient to ensure direct replicability of findings (Hardwicke et al., 2018; Naudet et al., 2018).</w:t>
      </w:r>
    </w:p>
    <w:p w14:paraId="4E8A011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To investigate the reliability of findings from open data, we will attempt to replicate all eligible research articles that use UK Biobank (UKB) data. The UKB is a prospective cohort study which collected a wide range of health data from 500,000 people aged 40-69 in the UK during 2006-2010 (UK Biobank Coordinating Centre, 2007). Importantly, UKB data is </w:t>
      </w:r>
      <w:commentRangeStart w:id="4"/>
      <w:r w:rsidRPr="00951F07">
        <w:rPr>
          <w:rFonts w:ascii="Times New Roman" w:hAnsi="Times New Roman" w:cs="Times New Roman"/>
        </w:rPr>
        <w:t xml:space="preserve">partially open data </w:t>
      </w:r>
      <w:commentRangeEnd w:id="4"/>
      <w:r w:rsidR="00770EF0">
        <w:rPr>
          <w:rStyle w:val="CommentReference"/>
        </w:rPr>
        <w:commentReference w:id="4"/>
      </w:r>
      <w:r w:rsidRPr="00951F07">
        <w:rPr>
          <w:rFonts w:ascii="Times New Roman" w:hAnsi="Times New Roman" w:cs="Times New Roman"/>
        </w:rPr>
        <w:t xml:space="preserve">because it is only available to bona fide researchers conducting research in the public interest on a cost-recovery basis. The UKB reserves the right to reject access applications for projects it deems inappropriate (UK Biobank Coordinating Centre, 2011). We first conducted a systematic review to (1) assess the completeness of UKB study reporting, (2) identify articles that are suitable for replication, and (3) </w:t>
      </w:r>
      <w:commentRangeStart w:id="5"/>
      <w:r w:rsidRPr="00951F07">
        <w:rPr>
          <w:rFonts w:ascii="Times New Roman" w:hAnsi="Times New Roman" w:cs="Times New Roman"/>
        </w:rPr>
        <w:t xml:space="preserve">inform reporting guidelines </w:t>
      </w:r>
      <w:commentRangeEnd w:id="5"/>
      <w:r w:rsidR="007F6E36">
        <w:rPr>
          <w:rStyle w:val="CommentReference"/>
        </w:rPr>
        <w:commentReference w:id="5"/>
      </w:r>
      <w:r w:rsidRPr="00951F07">
        <w:rPr>
          <w:rFonts w:ascii="Times New Roman" w:hAnsi="Times New Roman" w:cs="Times New Roman"/>
        </w:rPr>
        <w:t xml:space="preserve">for other articles using the UKB and similar resources. </w:t>
      </w:r>
      <w:commentRangeStart w:id="6"/>
      <w:r w:rsidRPr="00951F07">
        <w:rPr>
          <w:rFonts w:ascii="Times New Roman" w:hAnsi="Times New Roman" w:cs="Times New Roman"/>
        </w:rPr>
        <w:t>We will evaluate reproducibility of studies conducted in the UKB given the abundance of published articles using data from this cohort and their contemporary nature, increasing the likelihood that authors will be contactable. Furthermore, they all use the same, professionally collected, maintained and diverse open resource. This guarantees data accessibility and usability and means that differences between the original and replication results cannot be explained by poor data curation or heterogeneity between studies.</w:t>
      </w:r>
      <w:commentRangeEnd w:id="6"/>
      <w:r w:rsidR="002C3048">
        <w:rPr>
          <w:rStyle w:val="CommentReference"/>
        </w:rPr>
        <w:commentReference w:id="6"/>
      </w:r>
    </w:p>
    <w:p w14:paraId="1F59D356" w14:textId="076173C6"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Many previous systematic reviews of reporting standards across a range of disciplines used guidelines to assess the completeness of reporting [</w:t>
      </w:r>
      <w:proofErr w:type="gramStart"/>
      <w:r w:rsidRPr="00951F07">
        <w:rPr>
          <w:rFonts w:ascii="Times New Roman" w:hAnsi="Times New Roman" w:cs="Times New Roman"/>
        </w:rPr>
        <w:t>e.g.</w:t>
      </w:r>
      <w:proofErr w:type="gramEnd"/>
      <w:r w:rsidRPr="00951F07">
        <w:rPr>
          <w:rFonts w:ascii="Times New Roman" w:hAnsi="Times New Roman" w:cs="Times New Roman"/>
        </w:rPr>
        <w:t xml:space="preserve"> Agha et al. (2014); Cook, Levinson, &amp; Garside (2011); </w:t>
      </w:r>
      <w:proofErr w:type="spellStart"/>
      <w:r w:rsidRPr="00951F07">
        <w:rPr>
          <w:rFonts w:ascii="Times New Roman" w:hAnsi="Times New Roman" w:cs="Times New Roman"/>
        </w:rPr>
        <w:t>Plint</w:t>
      </w:r>
      <w:proofErr w:type="spellEnd"/>
      <w:r w:rsidRPr="00951F07">
        <w:rPr>
          <w:rFonts w:ascii="Times New Roman" w:hAnsi="Times New Roman" w:cs="Times New Roman"/>
        </w:rPr>
        <w:t xml:space="preserve"> et al. (2006)). We used the STROBE (</w:t>
      </w:r>
      <w:proofErr w:type="spellStart"/>
      <w:r w:rsidRPr="00951F07">
        <w:rPr>
          <w:rFonts w:ascii="Times New Roman" w:hAnsi="Times New Roman" w:cs="Times New Roman"/>
        </w:rPr>
        <w:t>STrengthening</w:t>
      </w:r>
      <w:proofErr w:type="spellEnd"/>
      <w:r w:rsidRPr="00951F07">
        <w:rPr>
          <w:rFonts w:ascii="Times New Roman" w:hAnsi="Times New Roman" w:cs="Times New Roman"/>
        </w:rPr>
        <w:t xml:space="preserve"> the Reporting of Observational Studies in Epidemiology) Statement, which provides reporting guidelines for observational studies, to evaluate articles arising from UKB and to make comparisons between the articles. The STROBE Statement has been endorsed by over 100 journals and, as no major </w:t>
      </w:r>
      <w:r w:rsidRPr="00951F07">
        <w:rPr>
          <w:rFonts w:ascii="Times New Roman" w:hAnsi="Times New Roman" w:cs="Times New Roman"/>
        </w:rPr>
        <w:lastRenderedPageBreak/>
        <w:t>changes have been made to the original version published in 2007 (</w:t>
      </w:r>
      <w:proofErr w:type="spellStart"/>
      <w:r w:rsidRPr="00951F07">
        <w:rPr>
          <w:rFonts w:ascii="Times New Roman" w:hAnsi="Times New Roman" w:cs="Times New Roman"/>
        </w:rPr>
        <w:t>Cevallos</w:t>
      </w:r>
      <w:proofErr w:type="spellEnd"/>
      <w:r w:rsidRPr="00951F07">
        <w:rPr>
          <w:rFonts w:ascii="Times New Roman" w:hAnsi="Times New Roman" w:cs="Times New Roman"/>
        </w:rPr>
        <w:t xml:space="preserve"> &amp; Egger, 2014), these guidelines are relevant to all studies conducted using the UKB. Given that studies conducted using UKB may be cohort, cross-sectional or ‘nested’ case-control, the review used the combined STROBE Statement for cohort, cross-sectional and case-control designs, and its extensions, to assess the reporting </w:t>
      </w:r>
      <w:ins w:id="7" w:author="Robert Thibault" w:date="2021-11-08T10:22:00Z">
        <w:r w:rsidR="003B1CA2">
          <w:rPr>
            <w:rFonts w:ascii="Times New Roman" w:hAnsi="Times New Roman" w:cs="Times New Roman"/>
          </w:rPr>
          <w:t xml:space="preserve">completeness </w:t>
        </w:r>
      </w:ins>
      <w:r w:rsidRPr="00951F07">
        <w:rPr>
          <w:rFonts w:ascii="Times New Roman" w:hAnsi="Times New Roman" w:cs="Times New Roman"/>
        </w:rPr>
        <w:t>in UKB articles.</w:t>
      </w:r>
    </w:p>
    <w:p w14:paraId="540D523F" w14:textId="40A31FF6"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We conduct</w:t>
      </w:r>
      <w:ins w:id="8" w:author="Robert Thibault" w:date="2021-11-08T10:23:00Z">
        <w:r w:rsidR="003B1CA2">
          <w:rPr>
            <w:rFonts w:ascii="Times New Roman" w:hAnsi="Times New Roman" w:cs="Times New Roman"/>
          </w:rPr>
          <w:t>ed</w:t>
        </w:r>
      </w:ins>
      <w:r w:rsidRPr="00951F07">
        <w:rPr>
          <w:rFonts w:ascii="Times New Roman" w:hAnsi="Times New Roman" w:cs="Times New Roman"/>
        </w:rPr>
        <w:t xml:space="preserve"> a systematic review of articles reporting studies using data from the UKB with the aim of answering the following questions:</w:t>
      </w:r>
    </w:p>
    <w:p w14:paraId="1E192A15" w14:textId="77777777" w:rsidR="00132F2A" w:rsidRPr="00951F07" w:rsidRDefault="00BE0C45" w:rsidP="009F5672">
      <w:pPr>
        <w:pStyle w:val="Compact"/>
        <w:numPr>
          <w:ilvl w:val="0"/>
          <w:numId w:val="2"/>
        </w:numPr>
        <w:spacing w:before="0" w:after="240"/>
        <w:rPr>
          <w:rFonts w:ascii="Times New Roman" w:hAnsi="Times New Roman" w:cs="Times New Roman"/>
        </w:rPr>
      </w:pPr>
      <w:r w:rsidRPr="00951F07">
        <w:rPr>
          <w:rFonts w:ascii="Times New Roman" w:hAnsi="Times New Roman" w:cs="Times New Roman"/>
        </w:rPr>
        <w:t xml:space="preserve">What is the </w:t>
      </w:r>
      <w:commentRangeStart w:id="9"/>
      <w:r w:rsidRPr="00951F07">
        <w:rPr>
          <w:rFonts w:ascii="Times New Roman" w:hAnsi="Times New Roman" w:cs="Times New Roman"/>
        </w:rPr>
        <w:t>quality</w:t>
      </w:r>
      <w:commentRangeEnd w:id="9"/>
      <w:r w:rsidR="00AC4129">
        <w:rPr>
          <w:rStyle w:val="CommentReference"/>
        </w:rPr>
        <w:commentReference w:id="9"/>
      </w:r>
      <w:r w:rsidRPr="00951F07">
        <w:rPr>
          <w:rFonts w:ascii="Times New Roman" w:hAnsi="Times New Roman" w:cs="Times New Roman"/>
        </w:rPr>
        <w:t xml:space="preserve"> of reporting of findings from the UKB (in terms of the detail, clarity and completeness with which authors report their design, </w:t>
      </w:r>
      <w:proofErr w:type="gramStart"/>
      <w:r w:rsidRPr="00951F07">
        <w:rPr>
          <w:rFonts w:ascii="Times New Roman" w:hAnsi="Times New Roman" w:cs="Times New Roman"/>
        </w:rPr>
        <w:t>analysis</w:t>
      </w:r>
      <w:proofErr w:type="gramEnd"/>
      <w:r w:rsidRPr="00951F07">
        <w:rPr>
          <w:rFonts w:ascii="Times New Roman" w:hAnsi="Times New Roman" w:cs="Times New Roman"/>
        </w:rPr>
        <w:t xml:space="preserve"> and results)?</w:t>
      </w:r>
    </w:p>
    <w:p w14:paraId="46703062" w14:textId="77777777" w:rsidR="00132F2A" w:rsidRPr="00951F07" w:rsidRDefault="00BE0C45" w:rsidP="009F5672">
      <w:pPr>
        <w:pStyle w:val="Compact"/>
        <w:numPr>
          <w:ilvl w:val="0"/>
          <w:numId w:val="2"/>
        </w:numPr>
        <w:spacing w:before="0" w:after="240"/>
        <w:rPr>
          <w:rFonts w:ascii="Times New Roman" w:hAnsi="Times New Roman" w:cs="Times New Roman"/>
        </w:rPr>
      </w:pPr>
      <w:r w:rsidRPr="00951F07">
        <w:rPr>
          <w:rFonts w:ascii="Times New Roman" w:hAnsi="Times New Roman" w:cs="Times New Roman"/>
        </w:rPr>
        <w:t>Does reporting quality vary across the type of studies conducted?</w:t>
      </w:r>
    </w:p>
    <w:p w14:paraId="58FD07C0"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10" w:name="methods"/>
      <w:r w:rsidRPr="00951F07">
        <w:rPr>
          <w:rFonts w:ascii="Times New Roman" w:hAnsi="Times New Roman" w:cs="Times New Roman"/>
          <w:color w:val="auto"/>
          <w:sz w:val="24"/>
          <w:szCs w:val="24"/>
        </w:rPr>
        <w:t>3</w:t>
      </w:r>
      <w:r w:rsidRPr="00951F07">
        <w:rPr>
          <w:rFonts w:ascii="Times New Roman" w:hAnsi="Times New Roman" w:cs="Times New Roman"/>
          <w:color w:val="auto"/>
          <w:sz w:val="24"/>
          <w:szCs w:val="24"/>
        </w:rPr>
        <w:tab/>
        <w:t>Methods</w:t>
      </w:r>
      <w:bookmarkEnd w:id="10"/>
    </w:p>
    <w:p w14:paraId="7E1F3D05"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11" w:name="protocol-registration"/>
      <w:r w:rsidRPr="00951F07">
        <w:rPr>
          <w:rFonts w:ascii="Times New Roman" w:hAnsi="Times New Roman" w:cs="Times New Roman"/>
          <w:color w:val="auto"/>
          <w:sz w:val="24"/>
          <w:szCs w:val="24"/>
        </w:rPr>
        <w:t>3.1</w:t>
      </w:r>
      <w:r w:rsidRPr="00951F07">
        <w:rPr>
          <w:rFonts w:ascii="Times New Roman" w:hAnsi="Times New Roman" w:cs="Times New Roman"/>
          <w:color w:val="auto"/>
          <w:sz w:val="24"/>
          <w:szCs w:val="24"/>
        </w:rPr>
        <w:tab/>
        <w:t>Protocol registration</w:t>
      </w:r>
      <w:bookmarkEnd w:id="11"/>
    </w:p>
    <w:p w14:paraId="0F74D4B7"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This study was preregistered before we began to screen the search results (Drax, Richmond, Woolf, </w:t>
      </w:r>
      <w:commentRangeStart w:id="12"/>
      <w:r w:rsidRPr="00951F07">
        <w:rPr>
          <w:rFonts w:ascii="Times New Roman" w:hAnsi="Times New Roman" w:cs="Times New Roman"/>
        </w:rPr>
        <w:t>Smith</w:t>
      </w:r>
      <w:commentRangeEnd w:id="12"/>
      <w:r w:rsidR="00F46500">
        <w:rPr>
          <w:rStyle w:val="CommentReference"/>
        </w:rPr>
        <w:commentReference w:id="12"/>
      </w:r>
      <w:r w:rsidRPr="00951F07">
        <w:rPr>
          <w:rFonts w:ascii="Times New Roman" w:hAnsi="Times New Roman" w:cs="Times New Roman"/>
        </w:rPr>
        <w:t>, &amp; Munafo, 2019).</w:t>
      </w:r>
    </w:p>
    <w:p w14:paraId="1011398A"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13" w:name="eligibility-criteria"/>
      <w:r w:rsidRPr="00951F07">
        <w:rPr>
          <w:rFonts w:ascii="Times New Roman" w:hAnsi="Times New Roman" w:cs="Times New Roman"/>
          <w:color w:val="auto"/>
          <w:sz w:val="24"/>
          <w:szCs w:val="24"/>
        </w:rPr>
        <w:t>3.2</w:t>
      </w:r>
      <w:r w:rsidRPr="00951F07">
        <w:rPr>
          <w:rFonts w:ascii="Times New Roman" w:hAnsi="Times New Roman" w:cs="Times New Roman"/>
          <w:color w:val="auto"/>
          <w:sz w:val="24"/>
          <w:szCs w:val="24"/>
        </w:rPr>
        <w:tab/>
        <w:t>Eligibility criteria</w:t>
      </w:r>
      <w:bookmarkEnd w:id="13"/>
    </w:p>
    <w:p w14:paraId="7FD91A6D" w14:textId="77777777" w:rsidR="00132F2A" w:rsidRPr="00951F07" w:rsidRDefault="00BE0C45" w:rsidP="009F5672">
      <w:pPr>
        <w:pStyle w:val="FirstParagraph"/>
        <w:spacing w:before="0" w:after="240"/>
        <w:rPr>
          <w:rFonts w:ascii="Times New Roman" w:hAnsi="Times New Roman" w:cs="Times New Roman"/>
        </w:rPr>
      </w:pPr>
      <w:commentRangeStart w:id="14"/>
      <w:r w:rsidRPr="00951F07">
        <w:rPr>
          <w:rFonts w:ascii="Times New Roman" w:hAnsi="Times New Roman" w:cs="Times New Roman"/>
        </w:rPr>
        <w:t>Eligible articles are full research articles that report analyses of UKB data. Each article that is excluded at the full-text level of screening will be listed with the reason for exclusion.</w:t>
      </w:r>
      <w:commentRangeEnd w:id="14"/>
      <w:r w:rsidR="004C1D9D">
        <w:rPr>
          <w:rStyle w:val="CommentReference"/>
        </w:rPr>
        <w:commentReference w:id="14"/>
      </w:r>
    </w:p>
    <w:p w14:paraId="46D7C9B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Inclusion criteria:</w:t>
      </w:r>
    </w:p>
    <w:p w14:paraId="5F6391DB"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 xml:space="preserve">Publication date: After 30 March 2012. This is the date the UKB was launched and UKB data was </w:t>
      </w:r>
      <w:commentRangeStart w:id="15"/>
      <w:r w:rsidRPr="00951F07">
        <w:rPr>
          <w:rFonts w:ascii="Times New Roman" w:hAnsi="Times New Roman" w:cs="Times New Roman"/>
        </w:rPr>
        <w:t>first available beforehand.</w:t>
      </w:r>
      <w:commentRangeEnd w:id="15"/>
      <w:r w:rsidR="0088042D">
        <w:rPr>
          <w:rStyle w:val="CommentReference"/>
        </w:rPr>
        <w:commentReference w:id="15"/>
      </w:r>
    </w:p>
    <w:p w14:paraId="09DF66DD"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Publication type: Full research articles (including simulation and modelling articles).</w:t>
      </w:r>
    </w:p>
    <w:p w14:paraId="5A79D9C4" w14:textId="33D7FBF1"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 xml:space="preserve">Language: English. </w:t>
      </w:r>
      <w:ins w:id="16" w:author="Robert Thibault" w:date="2021-11-08T10:28:00Z">
        <w:r w:rsidR="00280AE3">
          <w:rPr>
            <w:rFonts w:ascii="Times New Roman" w:hAnsi="Times New Roman" w:cs="Times New Roman"/>
          </w:rPr>
          <w:t>S</w:t>
        </w:r>
      </w:ins>
      <w:r w:rsidRPr="00951F07">
        <w:rPr>
          <w:rFonts w:ascii="Times New Roman" w:hAnsi="Times New Roman" w:cs="Times New Roman"/>
        </w:rPr>
        <w:t xml:space="preserve">tudies written in another language may be </w:t>
      </w:r>
      <w:commentRangeStart w:id="17"/>
      <w:proofErr w:type="spellStart"/>
      <w:ins w:id="18" w:author="Robert Thibault" w:date="2021-11-08T10:28:00Z">
        <w:r w:rsidR="00280AE3">
          <w:rPr>
            <w:rFonts w:ascii="Times New Roman" w:hAnsi="Times New Roman" w:cs="Times New Roman"/>
          </w:rPr>
          <w:t>relevant</w:t>
        </w:r>
      </w:ins>
      <w:commentRangeEnd w:id="17"/>
      <w:r w:rsidR="00280AE3">
        <w:rPr>
          <w:rStyle w:val="CommentReference"/>
        </w:rPr>
        <w:commentReference w:id="17"/>
      </w:r>
      <w:r w:rsidRPr="00951F07">
        <w:rPr>
          <w:rFonts w:ascii="Times New Roman" w:hAnsi="Times New Roman" w:cs="Times New Roman"/>
        </w:rPr>
        <w:t>but</w:t>
      </w:r>
      <w:proofErr w:type="spellEnd"/>
      <w:r w:rsidRPr="00951F07">
        <w:rPr>
          <w:rFonts w:ascii="Times New Roman" w:hAnsi="Times New Roman" w:cs="Times New Roman"/>
        </w:rPr>
        <w:t>, to ensure accurate and precise evaluation, the article would require a professional translation which is not feasible given the review’s resources.</w:t>
      </w:r>
    </w:p>
    <w:p w14:paraId="0FA417DC"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Data source: Article’s findings were produced from analysis(es) of data from the UKB. This includes studies which reported findings from other studies alongside findings from UKB data.</w:t>
      </w:r>
    </w:p>
    <w:p w14:paraId="0E44C1C3" w14:textId="77777777" w:rsidR="009F5672"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Exclusion criteria: </w:t>
      </w:r>
    </w:p>
    <w:p w14:paraId="27727E7F" w14:textId="14358876" w:rsidR="009F5672" w:rsidRPr="00951F07" w:rsidRDefault="00BE0C45" w:rsidP="009F5672">
      <w:pPr>
        <w:pStyle w:val="FirstParagraph"/>
        <w:numPr>
          <w:ilvl w:val="0"/>
          <w:numId w:val="8"/>
        </w:numPr>
        <w:spacing w:before="0" w:after="240"/>
        <w:rPr>
          <w:rFonts w:ascii="Times New Roman" w:hAnsi="Times New Roman" w:cs="Times New Roman"/>
        </w:rPr>
      </w:pPr>
      <w:r w:rsidRPr="00951F07">
        <w:rPr>
          <w:rFonts w:ascii="Times New Roman" w:hAnsi="Times New Roman" w:cs="Times New Roman"/>
        </w:rPr>
        <w:t xml:space="preserve">Article findings were produced from analysis(es) of pooled data from multiple studies. These are studies which have used data from participants from the UKB and other datasets in the same analysis. </w:t>
      </w:r>
    </w:p>
    <w:p w14:paraId="31070B4A" w14:textId="359AD69D" w:rsidR="009F5672" w:rsidRPr="00951F07" w:rsidRDefault="00BE0C45" w:rsidP="009F5672">
      <w:pPr>
        <w:pStyle w:val="FirstParagraph"/>
        <w:numPr>
          <w:ilvl w:val="0"/>
          <w:numId w:val="8"/>
        </w:numPr>
        <w:spacing w:before="0" w:after="240"/>
        <w:rPr>
          <w:rFonts w:ascii="Times New Roman" w:hAnsi="Times New Roman" w:cs="Times New Roman"/>
        </w:rPr>
      </w:pPr>
      <w:r w:rsidRPr="00951F07">
        <w:rPr>
          <w:rFonts w:ascii="Times New Roman" w:hAnsi="Times New Roman" w:cs="Times New Roman"/>
        </w:rPr>
        <w:lastRenderedPageBreak/>
        <w:t xml:space="preserve">Meta-analyses; narrative and systematic reviews; preprints; post-prints; replies; letters to the editor; corrections; and any other publication types that are not full research articles. </w:t>
      </w:r>
    </w:p>
    <w:p w14:paraId="25341CBA" w14:textId="10281FED" w:rsidR="00132F2A" w:rsidRPr="00951F07" w:rsidRDefault="00BE0C45" w:rsidP="009F5672">
      <w:pPr>
        <w:pStyle w:val="FirstParagraph"/>
        <w:numPr>
          <w:ilvl w:val="0"/>
          <w:numId w:val="8"/>
        </w:numPr>
        <w:spacing w:before="0" w:after="240"/>
        <w:rPr>
          <w:rFonts w:ascii="Times New Roman" w:hAnsi="Times New Roman" w:cs="Times New Roman"/>
        </w:rPr>
      </w:pPr>
      <w:r w:rsidRPr="00951F07">
        <w:rPr>
          <w:rFonts w:ascii="Times New Roman" w:hAnsi="Times New Roman" w:cs="Times New Roman"/>
        </w:rPr>
        <w:t>Retracted articles</w:t>
      </w:r>
    </w:p>
    <w:p w14:paraId="5B3EE230"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19" w:name="information-sources-and-search-strategy"/>
      <w:r w:rsidRPr="00951F07">
        <w:rPr>
          <w:rFonts w:ascii="Times New Roman" w:hAnsi="Times New Roman" w:cs="Times New Roman"/>
          <w:color w:val="auto"/>
          <w:sz w:val="24"/>
          <w:szCs w:val="24"/>
        </w:rPr>
        <w:t>3.3</w:t>
      </w:r>
      <w:r w:rsidRPr="00951F07">
        <w:rPr>
          <w:rFonts w:ascii="Times New Roman" w:hAnsi="Times New Roman" w:cs="Times New Roman"/>
          <w:color w:val="auto"/>
          <w:sz w:val="24"/>
          <w:szCs w:val="24"/>
        </w:rPr>
        <w:tab/>
        <w:t>Information sources and search strategy</w:t>
      </w:r>
      <w:bookmarkEnd w:id="19"/>
    </w:p>
    <w:p w14:paraId="16782461"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Four databases were electronically searched on 15/01/2019 for UKB articles: PubMed, EMBASE, Web of Science Core Collection (</w:t>
      </w:r>
      <w:proofErr w:type="spellStart"/>
      <w:r w:rsidRPr="00951F07">
        <w:rPr>
          <w:rFonts w:ascii="Times New Roman" w:hAnsi="Times New Roman" w:cs="Times New Roman"/>
        </w:rPr>
        <w:t>WoSCC</w:t>
      </w:r>
      <w:proofErr w:type="spellEnd"/>
      <w:r w:rsidRPr="00951F07">
        <w:rPr>
          <w:rFonts w:ascii="Times New Roman" w:hAnsi="Times New Roman" w:cs="Times New Roman"/>
        </w:rPr>
        <w:t>) and PsycINFO. The search strategy was limited to articles published from 2012 onwards and there was no restriction on language or publication type.</w:t>
      </w:r>
    </w:p>
    <w:p w14:paraId="1A186805"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The full search strategy for each database is included in Appendix A of the protocol [</w:t>
      </w:r>
      <w:proofErr w:type="spellStart"/>
      <w:r w:rsidRPr="00951F07">
        <w:rPr>
          <w:rFonts w:ascii="Times New Roman" w:hAnsi="Times New Roman" w:cs="Times New Roman"/>
        </w:rPr>
        <w:t>osf</w:t>
      </w:r>
      <w:proofErr w:type="spellEnd"/>
      <w:r w:rsidRPr="00951F07">
        <w:rPr>
          <w:rFonts w:ascii="Times New Roman" w:hAnsi="Times New Roman" w:cs="Times New Roman"/>
        </w:rPr>
        <w:t xml:space="preserve"> ref]. To </w:t>
      </w:r>
      <w:proofErr w:type="spellStart"/>
      <w:r w:rsidRPr="00951F07">
        <w:rPr>
          <w:rFonts w:ascii="Times New Roman" w:hAnsi="Times New Roman" w:cs="Times New Roman"/>
        </w:rPr>
        <w:t>summarise</w:t>
      </w:r>
      <w:proofErr w:type="spellEnd"/>
      <w:r w:rsidRPr="00951F07">
        <w:rPr>
          <w:rFonts w:ascii="Times New Roman" w:hAnsi="Times New Roman" w:cs="Times New Roman"/>
        </w:rPr>
        <w:t>, the terms “UK Biobank”, “UKB”, “</w:t>
      </w:r>
      <w:proofErr w:type="spellStart"/>
      <w:r w:rsidRPr="00951F07">
        <w:rPr>
          <w:rFonts w:ascii="Times New Roman" w:hAnsi="Times New Roman" w:cs="Times New Roman"/>
        </w:rPr>
        <w:t>UKBiobank</w:t>
      </w:r>
      <w:proofErr w:type="spellEnd"/>
      <w:r w:rsidRPr="00951F07">
        <w:rPr>
          <w:rFonts w:ascii="Times New Roman" w:hAnsi="Times New Roman" w:cs="Times New Roman"/>
        </w:rPr>
        <w:t>”, and “UKB Resource” were included in the “Title”, “Abstract”, “Keywords”, and “All Fields” fields or equivalent of each database.</w:t>
      </w:r>
    </w:p>
    <w:p w14:paraId="355B45EF"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20" w:name="study-selection"/>
      <w:r w:rsidRPr="00951F07">
        <w:rPr>
          <w:rFonts w:ascii="Times New Roman" w:hAnsi="Times New Roman" w:cs="Times New Roman"/>
          <w:color w:val="auto"/>
          <w:sz w:val="24"/>
          <w:szCs w:val="24"/>
        </w:rPr>
        <w:t>3.4</w:t>
      </w:r>
      <w:r w:rsidRPr="00951F07">
        <w:rPr>
          <w:rFonts w:ascii="Times New Roman" w:hAnsi="Times New Roman" w:cs="Times New Roman"/>
          <w:color w:val="auto"/>
          <w:sz w:val="24"/>
          <w:szCs w:val="24"/>
        </w:rPr>
        <w:tab/>
        <w:t>study selection</w:t>
      </w:r>
      <w:bookmarkEnd w:id="20"/>
    </w:p>
    <w:p w14:paraId="0996AB8F" w14:textId="7FE91FDF"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We conducted four stages of screening for eligibility. First, using Endnote, </w:t>
      </w:r>
      <w:ins w:id="21" w:author="Robert Thibault" w:date="2021-11-08T10:32:00Z">
        <w:r w:rsidR="00F74DFF">
          <w:rPr>
            <w:rFonts w:ascii="Times New Roman" w:hAnsi="Times New Roman" w:cs="Times New Roman"/>
          </w:rPr>
          <w:t xml:space="preserve">author </w:t>
        </w:r>
      </w:ins>
      <w:r w:rsidRPr="00951F07">
        <w:rPr>
          <w:rFonts w:ascii="Times New Roman" w:hAnsi="Times New Roman" w:cs="Times New Roman"/>
        </w:rPr>
        <w:t xml:space="preserve">KD removed duplicate results, </w:t>
      </w:r>
      <w:commentRangeStart w:id="22"/>
      <w:r w:rsidRPr="00951F07">
        <w:rPr>
          <w:rFonts w:ascii="Times New Roman" w:hAnsi="Times New Roman" w:cs="Times New Roman"/>
        </w:rPr>
        <w:t>checked the results for completeness</w:t>
      </w:r>
      <w:commentRangeEnd w:id="22"/>
      <w:r w:rsidR="00901254">
        <w:rPr>
          <w:rStyle w:val="CommentReference"/>
        </w:rPr>
        <w:commentReference w:id="22"/>
      </w:r>
      <w:r w:rsidRPr="00951F07">
        <w:rPr>
          <w:rFonts w:ascii="Times New Roman" w:hAnsi="Times New Roman" w:cs="Times New Roman"/>
        </w:rPr>
        <w:t xml:space="preserve">, updated the </w:t>
      </w:r>
      <w:commentRangeStart w:id="23"/>
      <w:r w:rsidRPr="00951F07">
        <w:rPr>
          <w:rFonts w:ascii="Times New Roman" w:hAnsi="Times New Roman" w:cs="Times New Roman"/>
        </w:rPr>
        <w:t>metadata</w:t>
      </w:r>
      <w:commentRangeEnd w:id="23"/>
      <w:r w:rsidR="000A5A9C">
        <w:rPr>
          <w:rStyle w:val="CommentReference"/>
        </w:rPr>
        <w:commentReference w:id="23"/>
      </w:r>
      <w:r w:rsidRPr="00951F07">
        <w:rPr>
          <w:rFonts w:ascii="Times New Roman" w:hAnsi="Times New Roman" w:cs="Times New Roman"/>
        </w:rPr>
        <w:t xml:space="preserve"> if necessary, and retrieved the </w:t>
      </w:r>
      <w:proofErr w:type="gramStart"/>
      <w:r w:rsidRPr="00951F07">
        <w:rPr>
          <w:rFonts w:ascii="Times New Roman" w:hAnsi="Times New Roman" w:cs="Times New Roman"/>
        </w:rPr>
        <w:t>full-texts</w:t>
      </w:r>
      <w:proofErr w:type="gramEnd"/>
      <w:r w:rsidRPr="00951F07">
        <w:rPr>
          <w:rFonts w:ascii="Times New Roman" w:hAnsi="Times New Roman" w:cs="Times New Roman"/>
        </w:rPr>
        <w:t xml:space="preserve"> of all </w:t>
      </w:r>
      <w:ins w:id="24" w:author="Robert Thibault" w:date="2021-11-08T10:31:00Z">
        <w:r w:rsidR="000A5A9C">
          <w:rPr>
            <w:rFonts w:ascii="Times New Roman" w:hAnsi="Times New Roman" w:cs="Times New Roman"/>
          </w:rPr>
          <w:t>articles</w:t>
        </w:r>
      </w:ins>
      <w:r w:rsidRPr="00951F07">
        <w:rPr>
          <w:rFonts w:ascii="Times New Roman" w:hAnsi="Times New Roman" w:cs="Times New Roman"/>
        </w:rPr>
        <w:t xml:space="preserve">. </w:t>
      </w:r>
      <w:commentRangeStart w:id="25"/>
      <w:r w:rsidRPr="00951F07">
        <w:rPr>
          <w:rFonts w:ascii="Times New Roman" w:hAnsi="Times New Roman" w:cs="Times New Roman"/>
        </w:rPr>
        <w:t xml:space="preserve">KD checked completeness using a list of published full research articles that have used the UKB Resource, provided by the UKB on 27 November 2018. Using the </w:t>
      </w:r>
      <w:proofErr w:type="gramStart"/>
      <w:r w:rsidRPr="00951F07">
        <w:rPr>
          <w:rFonts w:ascii="Times New Roman" w:hAnsi="Times New Roman" w:cs="Times New Roman"/>
        </w:rPr>
        <w:t>full-texts</w:t>
      </w:r>
      <w:proofErr w:type="gramEnd"/>
      <w:r w:rsidRPr="00951F07">
        <w:rPr>
          <w:rFonts w:ascii="Times New Roman" w:hAnsi="Times New Roman" w:cs="Times New Roman"/>
        </w:rPr>
        <w:t xml:space="preserve"> of the results</w:t>
      </w:r>
      <w:commentRangeEnd w:id="25"/>
      <w:r w:rsidR="00BC6824">
        <w:rPr>
          <w:rStyle w:val="CommentReference"/>
        </w:rPr>
        <w:commentReference w:id="25"/>
      </w:r>
      <w:r w:rsidRPr="00951F07">
        <w:rPr>
          <w:rFonts w:ascii="Times New Roman" w:hAnsi="Times New Roman" w:cs="Times New Roman"/>
        </w:rPr>
        <w:t>, KD assessed if results were full research articles, and excluded reviews, corrections, conference abstracts, etc.</w:t>
      </w:r>
    </w:p>
    <w:p w14:paraId="7440363B" w14:textId="1157FAC6"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Second, the results were imported into Rayyan (</w:t>
      </w:r>
      <w:proofErr w:type="spellStart"/>
      <w:r w:rsidRPr="00951F07">
        <w:rPr>
          <w:rFonts w:ascii="Times New Roman" w:hAnsi="Times New Roman" w:cs="Times New Roman"/>
        </w:rPr>
        <w:t>Ouzzani</w:t>
      </w:r>
      <w:proofErr w:type="spellEnd"/>
      <w:r w:rsidRPr="00951F07">
        <w:rPr>
          <w:rFonts w:ascii="Times New Roman" w:hAnsi="Times New Roman" w:cs="Times New Roman"/>
        </w:rPr>
        <w:t xml:space="preserve">, </w:t>
      </w:r>
      <w:proofErr w:type="spellStart"/>
      <w:r w:rsidRPr="00951F07">
        <w:rPr>
          <w:rFonts w:ascii="Times New Roman" w:hAnsi="Times New Roman" w:cs="Times New Roman"/>
        </w:rPr>
        <w:t>Hammady</w:t>
      </w:r>
      <w:proofErr w:type="spellEnd"/>
      <w:r w:rsidRPr="00951F07">
        <w:rPr>
          <w:rFonts w:ascii="Times New Roman" w:hAnsi="Times New Roman" w:cs="Times New Roman"/>
        </w:rPr>
        <w:t xml:space="preserve">, </w:t>
      </w:r>
      <w:proofErr w:type="spellStart"/>
      <w:r w:rsidRPr="00951F07">
        <w:rPr>
          <w:rFonts w:ascii="Times New Roman" w:hAnsi="Times New Roman" w:cs="Times New Roman"/>
        </w:rPr>
        <w:t>Fedorowicz</w:t>
      </w:r>
      <w:proofErr w:type="spellEnd"/>
      <w:r w:rsidRPr="00951F07">
        <w:rPr>
          <w:rFonts w:ascii="Times New Roman" w:hAnsi="Times New Roman" w:cs="Times New Roman"/>
        </w:rPr>
        <w:t xml:space="preserve">, &amp; </w:t>
      </w:r>
      <w:proofErr w:type="spellStart"/>
      <w:r w:rsidRPr="00951F07">
        <w:rPr>
          <w:rFonts w:ascii="Times New Roman" w:hAnsi="Times New Roman" w:cs="Times New Roman"/>
        </w:rPr>
        <w:t>Elmagarmid</w:t>
      </w:r>
      <w:proofErr w:type="spellEnd"/>
      <w:r w:rsidRPr="00951F07">
        <w:rPr>
          <w:rFonts w:ascii="Times New Roman" w:hAnsi="Times New Roman" w:cs="Times New Roman"/>
        </w:rPr>
        <w:t xml:space="preserve">, 2016) and screened by BW and KD to determine whether they met the inclusion criteria. If insufficient information was available to determine a paper’s eligibility, </w:t>
      </w:r>
      <w:commentRangeStart w:id="26"/>
      <w:ins w:id="27" w:author="Robert Thibault" w:date="2021-11-08T10:33:00Z">
        <w:r w:rsidR="00721AA5">
          <w:rPr>
            <w:rFonts w:ascii="Times New Roman" w:hAnsi="Times New Roman" w:cs="Times New Roman"/>
          </w:rPr>
          <w:t xml:space="preserve">we contacted </w:t>
        </w:r>
      </w:ins>
      <w:r w:rsidRPr="00951F07">
        <w:rPr>
          <w:rFonts w:ascii="Times New Roman" w:hAnsi="Times New Roman" w:cs="Times New Roman"/>
        </w:rPr>
        <w:t xml:space="preserve">the authors </w:t>
      </w:r>
      <w:commentRangeEnd w:id="26"/>
      <w:r w:rsidR="00721AA5">
        <w:rPr>
          <w:rStyle w:val="CommentReference"/>
        </w:rPr>
        <w:commentReference w:id="26"/>
      </w:r>
      <w:r w:rsidRPr="00951F07">
        <w:rPr>
          <w:rFonts w:ascii="Times New Roman" w:hAnsi="Times New Roman" w:cs="Times New Roman"/>
        </w:rPr>
        <w:t xml:space="preserve">to request the required information. If this information was unobtainable, the article was excluded. </w:t>
      </w:r>
      <w:commentRangeStart w:id="28"/>
      <w:commentRangeStart w:id="29"/>
      <w:r w:rsidRPr="00951F07">
        <w:rPr>
          <w:rFonts w:ascii="Times New Roman" w:hAnsi="Times New Roman" w:cs="Times New Roman"/>
        </w:rPr>
        <w:t xml:space="preserve">Time constraints meant we excluded </w:t>
      </w:r>
      <w:proofErr w:type="gramStart"/>
      <w:r w:rsidRPr="00951F07">
        <w:rPr>
          <w:rFonts w:ascii="Times New Roman" w:hAnsi="Times New Roman" w:cs="Times New Roman"/>
        </w:rPr>
        <w:t>some</w:t>
      </w:r>
      <w:proofErr w:type="gramEnd"/>
      <w:r w:rsidRPr="00951F07">
        <w:rPr>
          <w:rFonts w:ascii="Times New Roman" w:hAnsi="Times New Roman" w:cs="Times New Roman"/>
        </w:rPr>
        <w:t xml:space="preserve"> articles with insufficient information without contacting the authors.</w:t>
      </w:r>
      <w:commentRangeEnd w:id="28"/>
      <w:r w:rsidR="00873E17">
        <w:rPr>
          <w:rStyle w:val="CommentReference"/>
        </w:rPr>
        <w:commentReference w:id="28"/>
      </w:r>
      <w:commentRangeEnd w:id="29"/>
      <w:r w:rsidR="00C87AB7">
        <w:rPr>
          <w:rStyle w:val="CommentReference"/>
        </w:rPr>
        <w:commentReference w:id="29"/>
      </w:r>
    </w:p>
    <w:p w14:paraId="5E6D78DB" w14:textId="773C3F30"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Third, </w:t>
      </w:r>
      <w:proofErr w:type="gramStart"/>
      <w:r w:rsidRPr="00951F07">
        <w:rPr>
          <w:rFonts w:ascii="Times New Roman" w:hAnsi="Times New Roman" w:cs="Times New Roman"/>
        </w:rPr>
        <w:t>We</w:t>
      </w:r>
      <w:proofErr w:type="gramEnd"/>
      <w:r w:rsidRPr="00951F07">
        <w:rPr>
          <w:rFonts w:ascii="Times New Roman" w:hAnsi="Times New Roman" w:cs="Times New Roman"/>
        </w:rPr>
        <w:t xml:space="preserve"> classified studies as “traditional epidemiology”, “Mendelian </w:t>
      </w:r>
      <w:proofErr w:type="spellStart"/>
      <w:r w:rsidRPr="00951F07">
        <w:rPr>
          <w:rFonts w:ascii="Times New Roman" w:hAnsi="Times New Roman" w:cs="Times New Roman"/>
        </w:rPr>
        <w:t>randomisation</w:t>
      </w:r>
      <w:proofErr w:type="spellEnd"/>
      <w:r w:rsidRPr="00951F07">
        <w:rPr>
          <w:rFonts w:ascii="Times New Roman" w:hAnsi="Times New Roman" w:cs="Times New Roman"/>
        </w:rPr>
        <w:t xml:space="preserve">” and “Other”, according to the type of data they </w:t>
      </w:r>
      <w:proofErr w:type="spellStart"/>
      <w:r w:rsidRPr="00951F07">
        <w:rPr>
          <w:rFonts w:ascii="Times New Roman" w:hAnsi="Times New Roman" w:cs="Times New Roman"/>
        </w:rPr>
        <w:t>analysed</w:t>
      </w:r>
      <w:proofErr w:type="spellEnd"/>
      <w:r w:rsidRPr="00951F07">
        <w:rPr>
          <w:rFonts w:ascii="Times New Roman" w:hAnsi="Times New Roman" w:cs="Times New Roman"/>
        </w:rPr>
        <w:t xml:space="preserve">. After </w:t>
      </w:r>
      <w:ins w:id="30" w:author="Robert Thibault" w:date="2021-11-08T10:35:00Z">
        <w:r w:rsidR="00164985">
          <w:rPr>
            <w:rFonts w:ascii="Times New Roman" w:hAnsi="Times New Roman" w:cs="Times New Roman"/>
          </w:rPr>
          <w:t>we piloted these classifications</w:t>
        </w:r>
      </w:ins>
      <w:r w:rsidRPr="00951F07">
        <w:rPr>
          <w:rFonts w:ascii="Times New Roman" w:hAnsi="Times New Roman" w:cs="Times New Roman"/>
        </w:rPr>
        <w:t xml:space="preserve"> on 20 studies, the classification criteria were:</w:t>
      </w:r>
    </w:p>
    <w:p w14:paraId="28C25A7A" w14:textId="77777777" w:rsidR="00132F2A" w:rsidRPr="00951F07" w:rsidRDefault="00BE0C45" w:rsidP="009F5672">
      <w:pPr>
        <w:pStyle w:val="Compact"/>
        <w:numPr>
          <w:ilvl w:val="0"/>
          <w:numId w:val="4"/>
        </w:numPr>
        <w:spacing w:before="0" w:after="240"/>
        <w:rPr>
          <w:rFonts w:ascii="Times New Roman" w:hAnsi="Times New Roman" w:cs="Times New Roman"/>
        </w:rPr>
      </w:pPr>
      <w:r w:rsidRPr="00951F07">
        <w:rPr>
          <w:rFonts w:ascii="Times New Roman" w:hAnsi="Times New Roman" w:cs="Times New Roman"/>
        </w:rPr>
        <w:t>Traditional epidemiology – studies investigating associations between exposures and health outcomes using the UK Biobank data alone.</w:t>
      </w:r>
    </w:p>
    <w:p w14:paraId="4315C9E5" w14:textId="77777777" w:rsidR="00132F2A" w:rsidRPr="00951F07" w:rsidRDefault="00BE0C45" w:rsidP="009F5672">
      <w:pPr>
        <w:pStyle w:val="Compact"/>
        <w:numPr>
          <w:ilvl w:val="0"/>
          <w:numId w:val="4"/>
        </w:numPr>
        <w:spacing w:before="0" w:after="240"/>
        <w:rPr>
          <w:rFonts w:ascii="Times New Roman" w:hAnsi="Times New Roman" w:cs="Times New Roman"/>
        </w:rPr>
      </w:pPr>
      <w:r w:rsidRPr="00951F07">
        <w:rPr>
          <w:rFonts w:ascii="Times New Roman" w:hAnsi="Times New Roman" w:cs="Times New Roman"/>
        </w:rPr>
        <w:t xml:space="preserve">Mendelian </w:t>
      </w:r>
      <w:proofErr w:type="spellStart"/>
      <w:r w:rsidRPr="00951F07">
        <w:rPr>
          <w:rFonts w:ascii="Times New Roman" w:hAnsi="Times New Roman" w:cs="Times New Roman"/>
        </w:rPr>
        <w:t>randomisation</w:t>
      </w:r>
      <w:proofErr w:type="spellEnd"/>
      <w:r w:rsidRPr="00951F07">
        <w:rPr>
          <w:rFonts w:ascii="Times New Roman" w:hAnsi="Times New Roman" w:cs="Times New Roman"/>
        </w:rPr>
        <w:t xml:space="preserve"> – studies that conduct Mendelian </w:t>
      </w:r>
      <w:proofErr w:type="spellStart"/>
      <w:r w:rsidRPr="00951F07">
        <w:rPr>
          <w:rFonts w:ascii="Times New Roman" w:hAnsi="Times New Roman" w:cs="Times New Roman"/>
        </w:rPr>
        <w:t>randomisation</w:t>
      </w:r>
      <w:proofErr w:type="spellEnd"/>
      <w:r w:rsidRPr="00951F07">
        <w:rPr>
          <w:rFonts w:ascii="Times New Roman" w:hAnsi="Times New Roman" w:cs="Times New Roman"/>
        </w:rPr>
        <w:t xml:space="preserve"> analyses on UK Biobank data alone</w:t>
      </w:r>
    </w:p>
    <w:p w14:paraId="35EF2C49" w14:textId="77777777" w:rsidR="00132F2A" w:rsidRPr="00951F07" w:rsidRDefault="00BE0C45" w:rsidP="009F5672">
      <w:pPr>
        <w:pStyle w:val="Compact"/>
        <w:numPr>
          <w:ilvl w:val="0"/>
          <w:numId w:val="4"/>
        </w:numPr>
        <w:spacing w:before="0" w:after="240"/>
        <w:rPr>
          <w:rFonts w:ascii="Times New Roman" w:hAnsi="Times New Roman" w:cs="Times New Roman"/>
        </w:rPr>
      </w:pPr>
      <w:r w:rsidRPr="00951F07">
        <w:rPr>
          <w:rFonts w:ascii="Times New Roman" w:hAnsi="Times New Roman" w:cs="Times New Roman"/>
        </w:rPr>
        <w:t>Other – articles that do not meet the ‘Traditional epidemiology’ or ‘MR’ classification criteria described above or include analyses of genetic or imaging data.</w:t>
      </w:r>
    </w:p>
    <w:p w14:paraId="3382BB0C" w14:textId="57EA6BEF"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Articles abstracts were classified independently by </w:t>
      </w:r>
      <w:ins w:id="31" w:author="Robert Thibault" w:date="2021-11-08T10:37:00Z">
        <w:r w:rsidR="00585BC1">
          <w:rPr>
            <w:rFonts w:ascii="Times New Roman" w:hAnsi="Times New Roman" w:cs="Times New Roman"/>
          </w:rPr>
          <w:t xml:space="preserve">authors </w:t>
        </w:r>
      </w:ins>
      <w:r w:rsidRPr="00951F07">
        <w:rPr>
          <w:rFonts w:ascii="Times New Roman" w:hAnsi="Times New Roman" w:cs="Times New Roman"/>
        </w:rPr>
        <w:t xml:space="preserve">MG and KD. </w:t>
      </w:r>
      <w:commentRangeStart w:id="32"/>
      <w:r w:rsidRPr="00951F07">
        <w:rPr>
          <w:rFonts w:ascii="Times New Roman" w:hAnsi="Times New Roman" w:cs="Times New Roman"/>
        </w:rPr>
        <w:t xml:space="preserve">Full texts were examined where classification is unclear from the abstract. Any conflicts were discussed by KD </w:t>
      </w:r>
      <w:r w:rsidRPr="00951F07">
        <w:rPr>
          <w:rFonts w:ascii="Times New Roman" w:hAnsi="Times New Roman" w:cs="Times New Roman"/>
        </w:rPr>
        <w:lastRenderedPageBreak/>
        <w:t>and BW and resolved by mutual consent if possible. If not resolved after discussion RR assign the category</w:t>
      </w:r>
      <w:commentRangeEnd w:id="32"/>
      <w:r w:rsidR="00947231">
        <w:rPr>
          <w:rStyle w:val="CommentReference"/>
        </w:rPr>
        <w:commentReference w:id="32"/>
      </w:r>
      <w:r w:rsidRPr="00951F07">
        <w:rPr>
          <w:rFonts w:ascii="Times New Roman" w:hAnsi="Times New Roman" w:cs="Times New Roman"/>
        </w:rPr>
        <w:t xml:space="preserve">. Articles could be allocated into more than one classification group. We then excluded all but the traditional epidemiology studies. The </w:t>
      </w:r>
      <w:proofErr w:type="spellStart"/>
      <w:r w:rsidRPr="00951F07">
        <w:rPr>
          <w:rFonts w:ascii="Times New Roman" w:hAnsi="Times New Roman" w:cs="Times New Roman"/>
        </w:rPr>
        <w:t>Mendialian</w:t>
      </w:r>
      <w:proofErr w:type="spellEnd"/>
      <w:r w:rsidRPr="00951F07">
        <w:rPr>
          <w:rFonts w:ascii="Times New Roman" w:hAnsi="Times New Roman" w:cs="Times New Roman"/>
        </w:rPr>
        <w:t xml:space="preserve"> </w:t>
      </w:r>
      <w:proofErr w:type="spellStart"/>
      <w:r w:rsidRPr="00951F07">
        <w:rPr>
          <w:rFonts w:ascii="Times New Roman" w:hAnsi="Times New Roman" w:cs="Times New Roman"/>
        </w:rPr>
        <w:t>randomisation</w:t>
      </w:r>
      <w:proofErr w:type="spellEnd"/>
      <w:r w:rsidRPr="00951F07">
        <w:rPr>
          <w:rFonts w:ascii="Times New Roman" w:hAnsi="Times New Roman" w:cs="Times New Roman"/>
        </w:rPr>
        <w:t xml:space="preserve"> studies were not relevant to this paper but we included it as a classification because the data may be used for one of our author’s future projects.</w:t>
      </w:r>
    </w:p>
    <w:p w14:paraId="394E7C9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Only including observational epidemiological studies is a major departure from the protocol in which we stated that studies would be “classified according to their data type” during data extraction but that all classifications would be included. This was so we could </w:t>
      </w:r>
      <w:proofErr w:type="spellStart"/>
      <w:r w:rsidRPr="00951F07">
        <w:rPr>
          <w:rFonts w:ascii="Times New Roman" w:hAnsi="Times New Roman" w:cs="Times New Roman"/>
        </w:rPr>
        <w:t>analyse</w:t>
      </w:r>
      <w:proofErr w:type="spellEnd"/>
      <w:r w:rsidRPr="00951F07">
        <w:rPr>
          <w:rFonts w:ascii="Times New Roman" w:hAnsi="Times New Roman" w:cs="Times New Roman"/>
        </w:rPr>
        <w:t xml:space="preserve"> articles according to their appropriate STROBE extension, such as the strengthening the reporting of genetic association studies (STREGA) statement (Little et al., 2009). Given that it would be too time-consuming to extract data from all studies in all included articles and to design multiple data extraction forms, we decided to extract data and assess the reporting quality of studies that could be assessed using the original STROBE guidelines only, </w:t>
      </w:r>
      <w:proofErr w:type="gramStart"/>
      <w:r w:rsidRPr="00951F07">
        <w:rPr>
          <w:rFonts w:ascii="Times New Roman" w:hAnsi="Times New Roman" w:cs="Times New Roman"/>
        </w:rPr>
        <w:t>i.e.</w:t>
      </w:r>
      <w:proofErr w:type="gramEnd"/>
      <w:r w:rsidRPr="00951F07">
        <w:rPr>
          <w:rFonts w:ascii="Times New Roman" w:hAnsi="Times New Roman" w:cs="Times New Roman"/>
        </w:rPr>
        <w:t> traditional epidemiology studies.</w:t>
      </w:r>
    </w:p>
    <w:p w14:paraId="130FC19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Fourth, we </w:t>
      </w:r>
      <w:proofErr w:type="spellStart"/>
      <w:r w:rsidRPr="00951F07">
        <w:rPr>
          <w:rFonts w:ascii="Times New Roman" w:hAnsi="Times New Roman" w:cs="Times New Roman"/>
        </w:rPr>
        <w:t>catergorised</w:t>
      </w:r>
      <w:proofErr w:type="spellEnd"/>
      <w:r w:rsidRPr="00951F07">
        <w:rPr>
          <w:rFonts w:ascii="Times New Roman" w:hAnsi="Times New Roman" w:cs="Times New Roman"/>
        </w:rPr>
        <w:t xml:space="preserve"> the 178 studies classified as observational epidemiological studies into those with cohort, case-control and cross-sectional study designs using the Study Design Form described below. During this process KD also examined the notices attached to the online version of the observational epidemiology articles to identify any retracted articles. None were identified. However, we did identify studies that should be excluded, these studies were:</w:t>
      </w:r>
    </w:p>
    <w:p w14:paraId="5E83ACC7" w14:textId="77777777" w:rsidR="00132F2A" w:rsidRPr="00951F07" w:rsidRDefault="00BE0C45" w:rsidP="009F5672">
      <w:pPr>
        <w:pStyle w:val="Compact"/>
        <w:numPr>
          <w:ilvl w:val="0"/>
          <w:numId w:val="5"/>
        </w:numPr>
        <w:spacing w:before="0" w:after="240"/>
        <w:rPr>
          <w:rFonts w:ascii="Times New Roman" w:hAnsi="Times New Roman" w:cs="Times New Roman"/>
        </w:rPr>
      </w:pPr>
      <w:r w:rsidRPr="00951F07">
        <w:rPr>
          <w:rFonts w:ascii="Times New Roman" w:hAnsi="Times New Roman" w:cs="Times New Roman"/>
        </w:rPr>
        <w:t>Studies incorrectly classified as observational epidemiological studies.</w:t>
      </w:r>
    </w:p>
    <w:p w14:paraId="7C883B16" w14:textId="77777777" w:rsidR="00132F2A" w:rsidRPr="00951F07" w:rsidRDefault="00BE0C45" w:rsidP="009F5672">
      <w:pPr>
        <w:pStyle w:val="Compact"/>
        <w:numPr>
          <w:ilvl w:val="0"/>
          <w:numId w:val="5"/>
        </w:numPr>
        <w:spacing w:before="0" w:after="240"/>
        <w:rPr>
          <w:rFonts w:ascii="Times New Roman" w:hAnsi="Times New Roman" w:cs="Times New Roman"/>
        </w:rPr>
      </w:pPr>
      <w:commentRangeStart w:id="33"/>
      <w:commentRangeStart w:id="34"/>
      <w:r w:rsidRPr="00951F07">
        <w:rPr>
          <w:rFonts w:ascii="Times New Roman" w:hAnsi="Times New Roman" w:cs="Times New Roman"/>
        </w:rPr>
        <w:t>Studies with inaccessible supplementary material</w:t>
      </w:r>
      <w:commentRangeEnd w:id="33"/>
      <w:r w:rsidR="00D87475">
        <w:rPr>
          <w:rStyle w:val="CommentReference"/>
        </w:rPr>
        <w:commentReference w:id="33"/>
      </w:r>
      <w:commentRangeEnd w:id="34"/>
      <w:r w:rsidR="00C87AB7">
        <w:rPr>
          <w:rStyle w:val="CommentReference"/>
        </w:rPr>
        <w:commentReference w:id="34"/>
      </w:r>
    </w:p>
    <w:p w14:paraId="114FB14F" w14:textId="5B2003AF" w:rsidR="00132F2A" w:rsidRPr="00951F07" w:rsidRDefault="00BE0C45" w:rsidP="009F5672">
      <w:pPr>
        <w:pStyle w:val="Compact"/>
        <w:numPr>
          <w:ilvl w:val="0"/>
          <w:numId w:val="5"/>
        </w:numPr>
        <w:spacing w:before="0" w:after="240"/>
        <w:rPr>
          <w:rFonts w:ascii="Times New Roman" w:hAnsi="Times New Roman" w:cs="Times New Roman"/>
        </w:rPr>
      </w:pPr>
      <w:r w:rsidRPr="00951F07">
        <w:rPr>
          <w:rFonts w:ascii="Times New Roman" w:hAnsi="Times New Roman" w:cs="Times New Roman"/>
        </w:rPr>
        <w:t xml:space="preserve">Studies we did consider to be </w:t>
      </w:r>
      <w:r w:rsidR="00026A36" w:rsidRPr="00951F07">
        <w:rPr>
          <w:rFonts w:ascii="Times New Roman" w:hAnsi="Times New Roman" w:cs="Times New Roman"/>
        </w:rPr>
        <w:t>observational</w:t>
      </w:r>
      <w:r w:rsidRPr="00951F07">
        <w:rPr>
          <w:rFonts w:ascii="Times New Roman" w:hAnsi="Times New Roman" w:cs="Times New Roman"/>
        </w:rPr>
        <w:t xml:space="preserve"> epidemiological studies but could not consider them to have cohort, case-</w:t>
      </w:r>
      <w:proofErr w:type="gramStart"/>
      <w:r w:rsidRPr="00951F07">
        <w:rPr>
          <w:rFonts w:ascii="Times New Roman" w:hAnsi="Times New Roman" w:cs="Times New Roman"/>
        </w:rPr>
        <w:t>control</w:t>
      </w:r>
      <w:proofErr w:type="gramEnd"/>
      <w:r w:rsidRPr="00951F07">
        <w:rPr>
          <w:rFonts w:ascii="Times New Roman" w:hAnsi="Times New Roman" w:cs="Times New Roman"/>
        </w:rPr>
        <w:t xml:space="preserve"> or cross-sectional designs - for example those using prediction models</w:t>
      </w:r>
    </w:p>
    <w:p w14:paraId="3951CFFC"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35" w:name="data-collection-process"/>
      <w:r w:rsidRPr="00951F07">
        <w:rPr>
          <w:rFonts w:ascii="Times New Roman" w:hAnsi="Times New Roman" w:cs="Times New Roman"/>
          <w:color w:val="auto"/>
          <w:sz w:val="24"/>
          <w:szCs w:val="24"/>
        </w:rPr>
        <w:t>3.5</w:t>
      </w:r>
      <w:r w:rsidRPr="00951F07">
        <w:rPr>
          <w:rFonts w:ascii="Times New Roman" w:hAnsi="Times New Roman" w:cs="Times New Roman"/>
          <w:color w:val="auto"/>
          <w:sz w:val="24"/>
          <w:szCs w:val="24"/>
        </w:rPr>
        <w:tab/>
        <w:t>Data collection process</w:t>
      </w:r>
      <w:bookmarkEnd w:id="35"/>
    </w:p>
    <w:p w14:paraId="12A4B770"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36" w:name="study-design-form"/>
      <w:r w:rsidRPr="00951F07">
        <w:rPr>
          <w:rFonts w:ascii="Times New Roman" w:hAnsi="Times New Roman" w:cs="Times New Roman"/>
          <w:color w:val="auto"/>
          <w:sz w:val="24"/>
          <w:szCs w:val="24"/>
        </w:rPr>
        <w:t>3.5.1</w:t>
      </w:r>
      <w:r w:rsidRPr="00951F07">
        <w:rPr>
          <w:rFonts w:ascii="Times New Roman" w:hAnsi="Times New Roman" w:cs="Times New Roman"/>
          <w:color w:val="auto"/>
          <w:sz w:val="24"/>
          <w:szCs w:val="24"/>
        </w:rPr>
        <w:tab/>
        <w:t>Study Design Form</w:t>
      </w:r>
      <w:bookmarkEnd w:id="36"/>
    </w:p>
    <w:p w14:paraId="541E02B4"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Different STROBE items are relevant for cohort, case-</w:t>
      </w:r>
      <w:proofErr w:type="gramStart"/>
      <w:r w:rsidRPr="00951F07">
        <w:rPr>
          <w:rFonts w:ascii="Times New Roman" w:hAnsi="Times New Roman" w:cs="Times New Roman"/>
        </w:rPr>
        <w:t>control</w:t>
      </w:r>
      <w:proofErr w:type="gramEnd"/>
      <w:r w:rsidRPr="00951F07">
        <w:rPr>
          <w:rFonts w:ascii="Times New Roman" w:hAnsi="Times New Roman" w:cs="Times New Roman"/>
        </w:rPr>
        <w:t xml:space="preserve"> and cross-sectional study designs. To ensure coders completed the same STROBE items for each article KD and MG independently identified the study designs used by each of the 178 “observational epidemiology” articles by completing the Study Design Form for each article. In the form, extractors also indicated if </w:t>
      </w:r>
      <w:commentRangeStart w:id="37"/>
      <w:r w:rsidRPr="00951F07">
        <w:rPr>
          <w:rFonts w:ascii="Times New Roman" w:hAnsi="Times New Roman" w:cs="Times New Roman"/>
        </w:rPr>
        <w:t xml:space="preserve">all supplementary material </w:t>
      </w:r>
      <w:commentRangeEnd w:id="37"/>
      <w:r w:rsidR="002D3ADF">
        <w:rPr>
          <w:rStyle w:val="CommentReference"/>
        </w:rPr>
        <w:commentReference w:id="37"/>
      </w:r>
      <w:r w:rsidRPr="00951F07">
        <w:rPr>
          <w:rFonts w:ascii="Times New Roman" w:hAnsi="Times New Roman" w:cs="Times New Roman"/>
        </w:rPr>
        <w:t xml:space="preserve">can be accessed via University of Bristol subscriptions. Any conflicts were discussed by the two extractors and resolved by mutual consent if possible. If not resolved after discussion, RR determined the study designs. The Study Design Form was hosted on </w:t>
      </w:r>
      <w:proofErr w:type="gramStart"/>
      <w:r w:rsidRPr="00951F07">
        <w:rPr>
          <w:rFonts w:ascii="Times New Roman" w:hAnsi="Times New Roman" w:cs="Times New Roman"/>
        </w:rPr>
        <w:t>Qualtrics</w:t>
      </w:r>
      <w:proofErr w:type="gramEnd"/>
      <w:r w:rsidRPr="00951F07">
        <w:rPr>
          <w:rFonts w:ascii="Times New Roman" w:hAnsi="Times New Roman" w:cs="Times New Roman"/>
        </w:rPr>
        <w:t xml:space="preserve"> but a PDF version can be found at </w:t>
      </w:r>
      <w:commentRangeStart w:id="38"/>
      <w:r w:rsidR="00E6391F">
        <w:fldChar w:fldCharType="begin"/>
      </w:r>
      <w:r w:rsidR="00E6391F">
        <w:instrText xml:space="preserve"> HYPERLINK "https://osf.io/jfk24/" \h </w:instrText>
      </w:r>
      <w:r w:rsidR="00E6391F">
        <w:fldChar w:fldCharType="separate"/>
      </w:r>
      <w:r w:rsidRPr="00951F07">
        <w:rPr>
          <w:rStyle w:val="Hyperlink"/>
          <w:rFonts w:ascii="Times New Roman" w:hAnsi="Times New Roman" w:cs="Times New Roman"/>
          <w:color w:val="auto"/>
        </w:rPr>
        <w:t>https://osf.io/jfk24/</w:t>
      </w:r>
      <w:r w:rsidR="00E6391F">
        <w:rPr>
          <w:rStyle w:val="Hyperlink"/>
          <w:rFonts w:ascii="Times New Roman" w:hAnsi="Times New Roman" w:cs="Times New Roman"/>
          <w:color w:val="auto"/>
        </w:rPr>
        <w:fldChar w:fldCharType="end"/>
      </w:r>
      <w:r w:rsidRPr="00951F07">
        <w:rPr>
          <w:rFonts w:ascii="Times New Roman" w:hAnsi="Times New Roman" w:cs="Times New Roman"/>
        </w:rPr>
        <w:t>.</w:t>
      </w:r>
      <w:commentRangeEnd w:id="38"/>
      <w:r w:rsidR="00BB7026">
        <w:rPr>
          <w:rStyle w:val="CommentReference"/>
        </w:rPr>
        <w:commentReference w:id="38"/>
      </w:r>
    </w:p>
    <w:p w14:paraId="1E5A8404"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The articles were randomly assigned an ID number from 1-178. The articles with an ID number between 1 and 80 were selected for the first round of data extraction. KD was assigned as the first </w:t>
      </w:r>
      <w:commentRangeStart w:id="39"/>
      <w:r w:rsidRPr="00951F07">
        <w:rPr>
          <w:rFonts w:ascii="Times New Roman" w:hAnsi="Times New Roman" w:cs="Times New Roman"/>
        </w:rPr>
        <w:t>extractor</w:t>
      </w:r>
      <w:commentRangeEnd w:id="39"/>
      <w:r w:rsidR="00D7523A">
        <w:rPr>
          <w:rStyle w:val="CommentReference"/>
        </w:rPr>
        <w:commentReference w:id="39"/>
      </w:r>
      <w:r w:rsidRPr="00951F07">
        <w:rPr>
          <w:rFonts w:ascii="Times New Roman" w:hAnsi="Times New Roman" w:cs="Times New Roman"/>
        </w:rPr>
        <w:t xml:space="preserve"> to all 80 articles. The second extractor was randomly assigned from MG, RR or BW. We initially randomly selected 80 articles with the hope that we would randomly select </w:t>
      </w:r>
      <w:r w:rsidRPr="00951F07">
        <w:rPr>
          <w:rFonts w:ascii="Times New Roman" w:hAnsi="Times New Roman" w:cs="Times New Roman"/>
        </w:rPr>
        <w:lastRenderedPageBreak/>
        <w:t xml:space="preserve">more studies once data extraction for the first 80 were complete. </w:t>
      </w:r>
      <w:commentRangeStart w:id="40"/>
      <w:commentRangeStart w:id="41"/>
      <w:proofErr w:type="gramStart"/>
      <w:r w:rsidRPr="00951F07">
        <w:rPr>
          <w:rFonts w:ascii="Times New Roman" w:hAnsi="Times New Roman" w:cs="Times New Roman"/>
        </w:rPr>
        <w:t>Unfortunately</w:t>
      </w:r>
      <w:proofErr w:type="gramEnd"/>
      <w:r w:rsidRPr="00951F07">
        <w:rPr>
          <w:rFonts w:ascii="Times New Roman" w:hAnsi="Times New Roman" w:cs="Times New Roman"/>
        </w:rPr>
        <w:t xml:space="preserve"> we did not have time to assess more studies.</w:t>
      </w:r>
      <w:commentRangeEnd w:id="40"/>
      <w:r w:rsidR="00901460">
        <w:rPr>
          <w:rStyle w:val="CommentReference"/>
        </w:rPr>
        <w:commentReference w:id="40"/>
      </w:r>
      <w:commentRangeEnd w:id="41"/>
      <w:r w:rsidR="008A4283">
        <w:rPr>
          <w:rStyle w:val="CommentReference"/>
        </w:rPr>
        <w:commentReference w:id="41"/>
      </w:r>
    </w:p>
    <w:p w14:paraId="11875204"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42" w:name="data-extraction-form"/>
      <w:r w:rsidRPr="00951F07">
        <w:rPr>
          <w:rFonts w:ascii="Times New Roman" w:hAnsi="Times New Roman" w:cs="Times New Roman"/>
          <w:color w:val="auto"/>
          <w:sz w:val="24"/>
          <w:szCs w:val="24"/>
        </w:rPr>
        <w:t>3.5.2</w:t>
      </w:r>
      <w:r w:rsidRPr="00951F07">
        <w:rPr>
          <w:rFonts w:ascii="Times New Roman" w:hAnsi="Times New Roman" w:cs="Times New Roman"/>
          <w:color w:val="auto"/>
          <w:sz w:val="24"/>
          <w:szCs w:val="24"/>
        </w:rPr>
        <w:tab/>
        <w:t>Data Extraction Form</w:t>
      </w:r>
      <w:bookmarkEnd w:id="42"/>
    </w:p>
    <w:p w14:paraId="0F621EA6"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The Data Extraction Form was hosted on Qualtrics and </w:t>
      </w:r>
      <w:commentRangeStart w:id="43"/>
      <w:r w:rsidRPr="00951F07">
        <w:rPr>
          <w:rFonts w:ascii="Times New Roman" w:hAnsi="Times New Roman" w:cs="Times New Roman"/>
        </w:rPr>
        <w:t>piloted twice</w:t>
      </w:r>
      <w:commentRangeEnd w:id="43"/>
      <w:r w:rsidR="00D30D28">
        <w:rPr>
          <w:rStyle w:val="CommentReference"/>
        </w:rPr>
        <w:commentReference w:id="43"/>
      </w:r>
      <w:r w:rsidRPr="00951F07">
        <w:rPr>
          <w:rFonts w:ascii="Times New Roman" w:hAnsi="Times New Roman" w:cs="Times New Roman"/>
        </w:rPr>
        <w:t>. This form combined the data items described as part of the “Data Extraction Form” and “Reporting Quality Assessment” in the protocol, but not all were kept. In the first, 5 observational epidemiology articles were piloted by MG, KD and/or RR. Major changes were made so the Data Extraction Form will be completed again for the articles in the first pilot. In the second, KD piloted the changed form on 3 articles. No changes were made so the responses for articles in the second pilot were retained.</w:t>
      </w:r>
    </w:p>
    <w:p w14:paraId="423E8CD0" w14:textId="4B6B2741"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The extractors independently completed the Data Extraction Form for each article assigned to them. </w:t>
      </w:r>
      <w:commentRangeStart w:id="44"/>
      <w:r w:rsidRPr="00951F07">
        <w:rPr>
          <w:rFonts w:ascii="Times New Roman" w:hAnsi="Times New Roman" w:cs="Times New Roman"/>
        </w:rPr>
        <w:t>Initially, any conflicts were discussed by the two extractors and resolved by mutual consent if possible. If not resolved after discussion, RR resolved the conflict</w:t>
      </w:r>
      <w:commentRangeEnd w:id="44"/>
      <w:r w:rsidR="00DD51E0">
        <w:rPr>
          <w:rStyle w:val="CommentReference"/>
        </w:rPr>
        <w:commentReference w:id="44"/>
      </w:r>
      <w:r w:rsidRPr="00951F07">
        <w:rPr>
          <w:rFonts w:ascii="Times New Roman" w:hAnsi="Times New Roman" w:cs="Times New Roman"/>
        </w:rPr>
        <w:t>. However, given the number of conflicts</w:t>
      </w:r>
      <w:ins w:id="45" w:author="Robert Thibault" w:date="2021-11-08T10:51:00Z">
        <w:r w:rsidR="00E940D3">
          <w:rPr>
            <w:rFonts w:ascii="Times New Roman" w:hAnsi="Times New Roman" w:cs="Times New Roman"/>
          </w:rPr>
          <w:t>,</w:t>
        </w:r>
      </w:ins>
      <w:r w:rsidRPr="00951F07">
        <w:rPr>
          <w:rFonts w:ascii="Times New Roman" w:hAnsi="Times New Roman" w:cs="Times New Roman"/>
        </w:rPr>
        <w:t xml:space="preserve"> this</w:t>
      </w:r>
      <w:ins w:id="46" w:author="Robert Thibault" w:date="2021-11-08T10:51:00Z">
        <w:r w:rsidR="00E940D3">
          <w:rPr>
            <w:rFonts w:ascii="Times New Roman" w:hAnsi="Times New Roman" w:cs="Times New Roman"/>
          </w:rPr>
          <w:t xml:space="preserve"> practice</w:t>
        </w:r>
      </w:ins>
      <w:r w:rsidRPr="00951F07">
        <w:rPr>
          <w:rFonts w:ascii="Times New Roman" w:hAnsi="Times New Roman" w:cs="Times New Roman"/>
        </w:rPr>
        <w:t xml:space="preserve"> could not be sustained. To reduce the time-burden on other authors KD and RR devised a series of “rules” and general guidelines KD could use to resolve conflicts by herself. This means </w:t>
      </w:r>
      <w:r w:rsidR="00026A36" w:rsidRPr="00951F07">
        <w:rPr>
          <w:rFonts w:ascii="Times New Roman" w:hAnsi="Times New Roman" w:cs="Times New Roman"/>
        </w:rPr>
        <w:t xml:space="preserve">most </w:t>
      </w:r>
      <w:r w:rsidRPr="00951F07">
        <w:rPr>
          <w:rFonts w:ascii="Times New Roman" w:hAnsi="Times New Roman" w:cs="Times New Roman"/>
        </w:rPr>
        <w:t xml:space="preserve">conflicts were resolved by these “Rules” or KD’s own judgement. </w:t>
      </w:r>
      <w:commentRangeStart w:id="47"/>
      <w:r w:rsidRPr="00951F07">
        <w:rPr>
          <w:rFonts w:ascii="Times New Roman" w:hAnsi="Times New Roman" w:cs="Times New Roman"/>
        </w:rPr>
        <w:t xml:space="preserve">An explanation of the rules and guidelines can be found at </w:t>
      </w:r>
      <w:commentRangeEnd w:id="47"/>
      <w:r w:rsidR="001C0BDA">
        <w:rPr>
          <w:rStyle w:val="CommentReference"/>
        </w:rPr>
        <w:commentReference w:id="47"/>
      </w:r>
      <w:hyperlink r:id="rId12">
        <w:r w:rsidRPr="00951F07">
          <w:rPr>
            <w:rStyle w:val="Hyperlink"/>
            <w:rFonts w:ascii="Times New Roman" w:hAnsi="Times New Roman" w:cs="Times New Roman"/>
            <w:color w:val="auto"/>
          </w:rPr>
          <w:t>https://osf.io/hngcj/</w:t>
        </w:r>
      </w:hyperlink>
      <w:r w:rsidRPr="00951F07">
        <w:rPr>
          <w:rFonts w:ascii="Times New Roman" w:hAnsi="Times New Roman" w:cs="Times New Roman"/>
        </w:rPr>
        <w:t>.</w:t>
      </w:r>
    </w:p>
    <w:p w14:paraId="74ACDE7A"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48" w:name="other-data-collection"/>
      <w:r w:rsidRPr="00951F07">
        <w:rPr>
          <w:rFonts w:ascii="Times New Roman" w:hAnsi="Times New Roman" w:cs="Times New Roman"/>
          <w:color w:val="auto"/>
          <w:sz w:val="24"/>
          <w:szCs w:val="24"/>
        </w:rPr>
        <w:t>3.5.3</w:t>
      </w:r>
      <w:r w:rsidRPr="00951F07">
        <w:rPr>
          <w:rFonts w:ascii="Times New Roman" w:hAnsi="Times New Roman" w:cs="Times New Roman"/>
          <w:color w:val="auto"/>
          <w:sz w:val="24"/>
          <w:szCs w:val="24"/>
        </w:rPr>
        <w:tab/>
        <w:t>Other data collection</w:t>
      </w:r>
      <w:bookmarkEnd w:id="48"/>
    </w:p>
    <w:p w14:paraId="26DFE323"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 items in Table 1 were extracted manually by KD or a</w:t>
      </w:r>
      <w:commentRangeStart w:id="49"/>
      <w:commentRangeStart w:id="50"/>
      <w:r w:rsidRPr="00951F07">
        <w:rPr>
          <w:rFonts w:ascii="Times New Roman" w:hAnsi="Times New Roman" w:cs="Times New Roman"/>
        </w:rPr>
        <w:t xml:space="preserve">utomatically by Endnote which contained the article’s metadata </w:t>
      </w:r>
      <w:commentRangeEnd w:id="49"/>
      <w:r w:rsidR="00B31387">
        <w:rPr>
          <w:rStyle w:val="CommentReference"/>
        </w:rPr>
        <w:commentReference w:id="49"/>
      </w:r>
      <w:commentRangeEnd w:id="50"/>
      <w:r w:rsidR="0044221E">
        <w:rPr>
          <w:rStyle w:val="CommentReference"/>
        </w:rPr>
        <w:commentReference w:id="50"/>
      </w:r>
      <w:r w:rsidRPr="00951F07">
        <w:rPr>
          <w:rFonts w:ascii="Times New Roman" w:hAnsi="Times New Roman" w:cs="Times New Roman"/>
        </w:rPr>
        <w:t>exported from the database the article was located in.</w:t>
      </w:r>
    </w:p>
    <w:p w14:paraId="76197015"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51" w:name="unclear-and-missing-information."/>
      <w:r w:rsidRPr="00951F07">
        <w:rPr>
          <w:rFonts w:ascii="Times New Roman" w:hAnsi="Times New Roman" w:cs="Times New Roman"/>
          <w:color w:val="auto"/>
          <w:sz w:val="24"/>
          <w:szCs w:val="24"/>
        </w:rPr>
        <w:t>3.5.4</w:t>
      </w:r>
      <w:r w:rsidRPr="00951F07">
        <w:rPr>
          <w:rFonts w:ascii="Times New Roman" w:hAnsi="Times New Roman" w:cs="Times New Roman"/>
          <w:color w:val="auto"/>
          <w:sz w:val="24"/>
          <w:szCs w:val="24"/>
        </w:rPr>
        <w:tab/>
        <w:t>Unclear and Missing Information.</w:t>
      </w:r>
      <w:bookmarkEnd w:id="51"/>
    </w:p>
    <w:p w14:paraId="48EDC293" w14:textId="116251C5" w:rsidR="00132F2A" w:rsidRDefault="00BE0C45" w:rsidP="009F5672">
      <w:pPr>
        <w:pStyle w:val="FirstParagraph"/>
        <w:spacing w:before="0" w:after="240"/>
        <w:rPr>
          <w:ins w:id="52" w:author="Robert Thibault" w:date="2021-11-08T10:55:00Z"/>
          <w:rFonts w:ascii="Times New Roman" w:hAnsi="Times New Roman" w:cs="Times New Roman"/>
        </w:rPr>
      </w:pPr>
      <w:r w:rsidRPr="00951F07">
        <w:rPr>
          <w:rFonts w:ascii="Times New Roman" w:hAnsi="Times New Roman" w:cs="Times New Roman"/>
        </w:rPr>
        <w:t xml:space="preserve">In our protocol we planned to locate and examine publications linked to the article, </w:t>
      </w:r>
      <w:proofErr w:type="gramStart"/>
      <w:r w:rsidRPr="00951F07">
        <w:rPr>
          <w:rFonts w:ascii="Times New Roman" w:hAnsi="Times New Roman" w:cs="Times New Roman"/>
        </w:rPr>
        <w:t>e.g.</w:t>
      </w:r>
      <w:proofErr w:type="gramEnd"/>
      <w:r w:rsidRPr="00951F07">
        <w:rPr>
          <w:rFonts w:ascii="Times New Roman" w:hAnsi="Times New Roman" w:cs="Times New Roman"/>
        </w:rPr>
        <w:t xml:space="preserve"> related full research articles, comments, corrections, </w:t>
      </w:r>
      <w:proofErr w:type="spellStart"/>
      <w:r w:rsidRPr="00951F07">
        <w:rPr>
          <w:rFonts w:ascii="Times New Roman" w:hAnsi="Times New Roman" w:cs="Times New Roman"/>
        </w:rPr>
        <w:t>etc</w:t>
      </w:r>
      <w:proofErr w:type="spellEnd"/>
      <w:r w:rsidRPr="00951F07">
        <w:rPr>
          <w:rFonts w:ascii="Times New Roman" w:hAnsi="Times New Roman" w:cs="Times New Roman"/>
        </w:rPr>
        <w:t xml:space="preserve">, so that we could retrieve any missing items in the Data Extraction Form from them. If the missing information is not contained in a linked </w:t>
      </w:r>
      <w:proofErr w:type="gramStart"/>
      <w:r w:rsidRPr="00951F07">
        <w:rPr>
          <w:rFonts w:ascii="Times New Roman" w:hAnsi="Times New Roman" w:cs="Times New Roman"/>
        </w:rPr>
        <w:t>publication</w:t>
      </w:r>
      <w:proofErr w:type="gramEnd"/>
      <w:r w:rsidRPr="00951F07">
        <w:rPr>
          <w:rFonts w:ascii="Times New Roman" w:hAnsi="Times New Roman" w:cs="Times New Roman"/>
        </w:rPr>
        <w:t xml:space="preserve"> we planned to contact the article’s authors. However, we </w:t>
      </w:r>
      <w:proofErr w:type="spellStart"/>
      <w:r w:rsidRPr="00951F07">
        <w:rPr>
          <w:rFonts w:ascii="Times New Roman" w:hAnsi="Times New Roman" w:cs="Times New Roman"/>
        </w:rPr>
        <w:t>realised</w:t>
      </w:r>
      <w:proofErr w:type="spellEnd"/>
      <w:r w:rsidRPr="00951F07">
        <w:rPr>
          <w:rFonts w:ascii="Times New Roman" w:hAnsi="Times New Roman" w:cs="Times New Roman"/>
        </w:rPr>
        <w:t xml:space="preserve"> this would give an inaccurate assessment of the </w:t>
      </w:r>
      <w:ins w:id="53" w:author="Robert Thibault" w:date="2021-11-08T10:53:00Z">
        <w:r w:rsidR="00E13C42" w:rsidRPr="00951F07">
          <w:rPr>
            <w:rFonts w:ascii="Times New Roman" w:hAnsi="Times New Roman" w:cs="Times New Roman"/>
          </w:rPr>
          <w:t>version</w:t>
        </w:r>
      </w:ins>
      <w:r w:rsidRPr="00951F07">
        <w:rPr>
          <w:rFonts w:ascii="Times New Roman" w:hAnsi="Times New Roman" w:cs="Times New Roman"/>
        </w:rPr>
        <w:t xml:space="preserve"> of record. Also</w:t>
      </w:r>
      <w:ins w:id="54" w:author="Robert Thibault" w:date="2021-11-08T10:53:00Z">
        <w:r w:rsidR="00E13C42">
          <w:rPr>
            <w:rFonts w:ascii="Times New Roman" w:hAnsi="Times New Roman" w:cs="Times New Roman"/>
          </w:rPr>
          <w:t>,</w:t>
        </w:r>
      </w:ins>
      <w:r w:rsidRPr="00951F07">
        <w:rPr>
          <w:rFonts w:ascii="Times New Roman" w:hAnsi="Times New Roman" w:cs="Times New Roman"/>
        </w:rPr>
        <w:t xml:space="preserve"> few articles had linked publications and there was </w:t>
      </w:r>
      <w:proofErr w:type="gramStart"/>
      <w:r w:rsidRPr="00951F07">
        <w:rPr>
          <w:rFonts w:ascii="Times New Roman" w:hAnsi="Times New Roman" w:cs="Times New Roman"/>
        </w:rPr>
        <w:t>a lot of</w:t>
      </w:r>
      <w:proofErr w:type="gramEnd"/>
      <w:r w:rsidRPr="00951F07">
        <w:rPr>
          <w:rFonts w:ascii="Times New Roman" w:hAnsi="Times New Roman" w:cs="Times New Roman"/>
        </w:rPr>
        <w:t xml:space="preserve"> missing or unclear information. Therefore, we did not attempt to retrieve any missing items in the Data Extraction Form, from either the authors or linked </w:t>
      </w:r>
      <w:commentRangeStart w:id="55"/>
      <w:r w:rsidRPr="00951F07">
        <w:rPr>
          <w:rFonts w:ascii="Times New Roman" w:hAnsi="Times New Roman" w:cs="Times New Roman"/>
        </w:rPr>
        <w:t>articles</w:t>
      </w:r>
      <w:commentRangeEnd w:id="55"/>
      <w:r w:rsidR="00FB6656">
        <w:rPr>
          <w:rStyle w:val="CommentReference"/>
        </w:rPr>
        <w:commentReference w:id="55"/>
      </w:r>
      <w:r w:rsidRPr="00951F07">
        <w:rPr>
          <w:rFonts w:ascii="Times New Roman" w:hAnsi="Times New Roman" w:cs="Times New Roman"/>
        </w:rPr>
        <w:t>.</w:t>
      </w:r>
    </w:p>
    <w:p w14:paraId="02472BAC" w14:textId="77777777" w:rsidR="00FB6656" w:rsidRPr="00054552" w:rsidRDefault="00FB6656" w:rsidP="00054552">
      <w:pPr>
        <w:pStyle w:val="BodyText"/>
      </w:pPr>
    </w:p>
    <w:p w14:paraId="644E5F6F"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56" w:name="results"/>
      <w:r w:rsidRPr="00951F07">
        <w:rPr>
          <w:rFonts w:ascii="Times New Roman" w:hAnsi="Times New Roman" w:cs="Times New Roman"/>
          <w:color w:val="auto"/>
          <w:sz w:val="24"/>
          <w:szCs w:val="24"/>
        </w:rPr>
        <w:t>4</w:t>
      </w:r>
      <w:r w:rsidRPr="00951F07">
        <w:rPr>
          <w:rFonts w:ascii="Times New Roman" w:hAnsi="Times New Roman" w:cs="Times New Roman"/>
          <w:color w:val="auto"/>
          <w:sz w:val="24"/>
          <w:szCs w:val="24"/>
        </w:rPr>
        <w:tab/>
        <w:t>Results</w:t>
      </w:r>
      <w:bookmarkEnd w:id="56"/>
    </w:p>
    <w:p w14:paraId="2DB023F4" w14:textId="76206CCA" w:rsidR="00132F2A" w:rsidRPr="00951F07" w:rsidRDefault="00BE0C45" w:rsidP="009F5672">
      <w:pPr>
        <w:pStyle w:val="Heading2"/>
        <w:spacing w:before="0" w:after="240"/>
        <w:rPr>
          <w:rFonts w:ascii="Times New Roman" w:hAnsi="Times New Roman" w:cs="Times New Roman"/>
          <w:color w:val="auto"/>
          <w:sz w:val="24"/>
          <w:szCs w:val="24"/>
        </w:rPr>
      </w:pPr>
      <w:bookmarkStart w:id="57" w:name="study-selection-1"/>
      <w:r w:rsidRPr="00951F07">
        <w:rPr>
          <w:rFonts w:ascii="Times New Roman" w:hAnsi="Times New Roman" w:cs="Times New Roman"/>
          <w:color w:val="auto"/>
          <w:sz w:val="24"/>
          <w:szCs w:val="24"/>
        </w:rPr>
        <w:t>4.1</w:t>
      </w:r>
      <w:r w:rsidRPr="00951F07">
        <w:rPr>
          <w:rFonts w:ascii="Times New Roman" w:hAnsi="Times New Roman" w:cs="Times New Roman"/>
          <w:color w:val="auto"/>
          <w:sz w:val="24"/>
          <w:szCs w:val="24"/>
        </w:rPr>
        <w:tab/>
        <w:t>Study selection</w:t>
      </w:r>
      <w:bookmarkEnd w:id="57"/>
    </w:p>
    <w:p w14:paraId="54FA66FC" w14:textId="2B402988" w:rsidR="00026A36" w:rsidRPr="00951F07" w:rsidRDefault="00026A36" w:rsidP="00026A36">
      <w:pPr>
        <w:pStyle w:val="BodyText"/>
        <w:rPr>
          <w:rFonts w:ascii="Times New Roman" w:hAnsi="Times New Roman" w:cs="Times New Roman"/>
        </w:rPr>
      </w:pPr>
      <w:r w:rsidRPr="00951F07">
        <w:rPr>
          <w:rFonts w:ascii="Times New Roman" w:hAnsi="Times New Roman" w:cs="Times New Roman"/>
        </w:rPr>
        <w:t>[insert]</w:t>
      </w:r>
    </w:p>
    <w:p w14:paraId="5960206E"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58" w:name="study-characteristics"/>
      <w:r w:rsidRPr="00951F07">
        <w:rPr>
          <w:rFonts w:ascii="Times New Roman" w:hAnsi="Times New Roman" w:cs="Times New Roman"/>
          <w:color w:val="auto"/>
          <w:sz w:val="24"/>
          <w:szCs w:val="24"/>
        </w:rPr>
        <w:t>4.2</w:t>
      </w:r>
      <w:r w:rsidRPr="00951F07">
        <w:rPr>
          <w:rFonts w:ascii="Times New Roman" w:hAnsi="Times New Roman" w:cs="Times New Roman"/>
          <w:color w:val="auto"/>
          <w:sz w:val="24"/>
          <w:szCs w:val="24"/>
        </w:rPr>
        <w:tab/>
        <w:t>Study characteristics</w:t>
      </w:r>
      <w:bookmarkEnd w:id="58"/>
    </w:p>
    <w:p w14:paraId="57C8FF2A" w14:textId="03E7A6C2"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Of the </w:t>
      </w:r>
      <w:commentRangeStart w:id="59"/>
      <w:r w:rsidRPr="00951F07">
        <w:rPr>
          <w:rFonts w:ascii="Times New Roman" w:hAnsi="Times New Roman" w:cs="Times New Roman"/>
        </w:rPr>
        <w:t>70</w:t>
      </w:r>
      <w:commentRangeEnd w:id="59"/>
      <w:r w:rsidR="00E65465">
        <w:rPr>
          <w:rStyle w:val="CommentReference"/>
        </w:rPr>
        <w:commentReference w:id="59"/>
      </w:r>
      <w:r w:rsidRPr="00951F07">
        <w:rPr>
          <w:rFonts w:ascii="Times New Roman" w:hAnsi="Times New Roman" w:cs="Times New Roman"/>
        </w:rPr>
        <w:t xml:space="preserve"> included </w:t>
      </w:r>
      <w:ins w:id="60" w:author="Robert Thibault" w:date="2021-11-08T10:57:00Z">
        <w:r w:rsidR="00071D30">
          <w:rPr>
            <w:rFonts w:ascii="Times New Roman" w:hAnsi="Times New Roman" w:cs="Times New Roman"/>
          </w:rPr>
          <w:t>articles</w:t>
        </w:r>
        <w:r w:rsidR="00071D30" w:rsidRPr="00951F07">
          <w:rPr>
            <w:rFonts w:ascii="Times New Roman" w:hAnsi="Times New Roman" w:cs="Times New Roman"/>
          </w:rPr>
          <w:t xml:space="preserve"> </w:t>
        </w:r>
      </w:ins>
      <w:r w:rsidRPr="00951F07">
        <w:rPr>
          <w:rFonts w:ascii="Times New Roman" w:hAnsi="Times New Roman" w:cs="Times New Roman"/>
        </w:rPr>
        <w:t xml:space="preserve">4 contained case-control designs, 33 cohort, and 38 cross-sectional. These numbers add up to more than 70 because some articles contained cross-sectional and cohort studies. UK based researchers led the vast majority with 53 having </w:t>
      </w:r>
      <w:commentRangeStart w:id="61"/>
      <w:r w:rsidRPr="00951F07">
        <w:rPr>
          <w:rFonts w:ascii="Times New Roman" w:hAnsi="Times New Roman" w:cs="Times New Roman"/>
        </w:rPr>
        <w:t xml:space="preserve">authors </w:t>
      </w:r>
      <w:commentRangeEnd w:id="61"/>
      <w:r w:rsidR="00A675CD">
        <w:rPr>
          <w:rStyle w:val="CommentReference"/>
        </w:rPr>
        <w:commentReference w:id="61"/>
      </w:r>
      <w:r w:rsidRPr="00951F07">
        <w:rPr>
          <w:rFonts w:ascii="Times New Roman" w:hAnsi="Times New Roman" w:cs="Times New Roman"/>
        </w:rPr>
        <w:t xml:space="preserve">affiliated with </w:t>
      </w:r>
      <w:r w:rsidRPr="00951F07">
        <w:rPr>
          <w:rFonts w:ascii="Times New Roman" w:hAnsi="Times New Roman" w:cs="Times New Roman"/>
        </w:rPr>
        <w:lastRenderedPageBreak/>
        <w:t>institutions in the UK. 3 studies were published in 2014, 6 in 2015, 10 in 2016, 17 in 2017, 30 in 2018, and 4 in 2019.</w:t>
      </w:r>
    </w:p>
    <w:p w14:paraId="54F1DAFA"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62" w:name="strobe-reporting-quality"/>
      <w:r w:rsidRPr="00951F07">
        <w:rPr>
          <w:rFonts w:ascii="Times New Roman" w:hAnsi="Times New Roman" w:cs="Times New Roman"/>
          <w:color w:val="auto"/>
          <w:sz w:val="24"/>
          <w:szCs w:val="24"/>
        </w:rPr>
        <w:t>4.3</w:t>
      </w:r>
      <w:r w:rsidRPr="00951F07">
        <w:rPr>
          <w:rFonts w:ascii="Times New Roman" w:hAnsi="Times New Roman" w:cs="Times New Roman"/>
          <w:color w:val="auto"/>
          <w:sz w:val="24"/>
          <w:szCs w:val="24"/>
        </w:rPr>
        <w:tab/>
        <w:t>STROBE Reporting quality</w:t>
      </w:r>
      <w:bookmarkEnd w:id="62"/>
    </w:p>
    <w:p w14:paraId="6EE17259" w14:textId="1D30B289" w:rsidR="00336403"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We originally assessed reporting quality separately for all </w:t>
      </w:r>
      <w:commentRangeStart w:id="63"/>
      <w:r w:rsidRPr="00951F07">
        <w:rPr>
          <w:rFonts w:ascii="Times New Roman" w:hAnsi="Times New Roman" w:cs="Times New Roman"/>
        </w:rPr>
        <w:t>subdivisions of the STROBE items</w:t>
      </w:r>
      <w:r w:rsidR="00810AAE" w:rsidRPr="00951F07">
        <w:rPr>
          <w:rFonts w:ascii="Times New Roman" w:hAnsi="Times New Roman" w:cs="Times New Roman"/>
        </w:rPr>
        <w:t xml:space="preserve"> </w:t>
      </w:r>
      <w:commentRangeEnd w:id="63"/>
      <w:r w:rsidR="00242C36">
        <w:rPr>
          <w:rStyle w:val="CommentReference"/>
        </w:rPr>
        <w:commentReference w:id="63"/>
      </w:r>
      <w:commentRangeStart w:id="64"/>
      <w:r w:rsidR="00810AAE" w:rsidRPr="00951F07">
        <w:rPr>
          <w:rFonts w:ascii="Times New Roman" w:hAnsi="Times New Roman" w:cs="Times New Roman"/>
        </w:rPr>
        <w:t xml:space="preserve">and for the “starred” items associated with any STROBE items that had an asterisk (*) next to it. </w:t>
      </w:r>
      <w:commentRangeStart w:id="65"/>
      <w:r w:rsidR="00810AAE" w:rsidRPr="00951F07">
        <w:rPr>
          <w:rFonts w:ascii="Times New Roman" w:hAnsi="Times New Roman" w:cs="Times New Roman"/>
        </w:rPr>
        <w:t xml:space="preserve">For the final analysis we excluded all starred subdivisions because inter-rater reliability was so </w:t>
      </w:r>
      <w:proofErr w:type="gramStart"/>
      <w:r w:rsidR="00810AAE" w:rsidRPr="00951F07">
        <w:rPr>
          <w:rFonts w:ascii="Times New Roman" w:hAnsi="Times New Roman" w:cs="Times New Roman"/>
        </w:rPr>
        <w:t>poor</w:t>
      </w:r>
      <w:proofErr w:type="gramEnd"/>
      <w:r w:rsidR="00810AAE" w:rsidRPr="00951F07">
        <w:rPr>
          <w:rFonts w:ascii="Times New Roman" w:hAnsi="Times New Roman" w:cs="Times New Roman"/>
        </w:rPr>
        <w:t xml:space="preserve"> and </w:t>
      </w:r>
      <w:r w:rsidR="00643BE2" w:rsidRPr="00951F07">
        <w:rPr>
          <w:rFonts w:ascii="Times New Roman" w:hAnsi="Times New Roman" w:cs="Times New Roman"/>
        </w:rPr>
        <w:t>the applicability of the items was often uncertain</w:t>
      </w:r>
      <w:commentRangeEnd w:id="65"/>
      <w:r w:rsidR="001E54E2">
        <w:rPr>
          <w:rStyle w:val="CommentReference"/>
        </w:rPr>
        <w:commentReference w:id="65"/>
      </w:r>
      <w:r w:rsidR="00643BE2" w:rsidRPr="00951F07">
        <w:rPr>
          <w:rFonts w:ascii="Times New Roman" w:hAnsi="Times New Roman" w:cs="Times New Roman"/>
        </w:rPr>
        <w:t xml:space="preserve">. </w:t>
      </w:r>
      <w:r w:rsidR="00336403" w:rsidRPr="00951F07">
        <w:rPr>
          <w:rFonts w:ascii="Times New Roman" w:hAnsi="Times New Roman" w:cs="Times New Roman"/>
        </w:rPr>
        <w:t>We then summed the subdivisions to indicate the reporting quality of each STROBE item, these results are presented in Figure 1.</w:t>
      </w:r>
      <w:r w:rsidR="00643BE2" w:rsidRPr="00951F07">
        <w:rPr>
          <w:rFonts w:ascii="Times New Roman" w:hAnsi="Times New Roman" w:cs="Times New Roman"/>
        </w:rPr>
        <w:t xml:space="preserve"> </w:t>
      </w:r>
      <w:r w:rsidR="00336403" w:rsidRPr="00951F07">
        <w:rPr>
          <w:rFonts w:ascii="Times New Roman" w:hAnsi="Times New Roman" w:cs="Times New Roman"/>
        </w:rPr>
        <w:t>For completeness, t</w:t>
      </w:r>
      <w:r w:rsidRPr="00951F07">
        <w:rPr>
          <w:rFonts w:ascii="Times New Roman" w:hAnsi="Times New Roman" w:cs="Times New Roman"/>
        </w:rPr>
        <w:t xml:space="preserve">he results for the subdivisions are </w:t>
      </w:r>
      <w:r w:rsidR="00336403" w:rsidRPr="00951F07">
        <w:rPr>
          <w:rFonts w:ascii="Times New Roman" w:hAnsi="Times New Roman" w:cs="Times New Roman"/>
        </w:rPr>
        <w:t>available</w:t>
      </w:r>
      <w:r w:rsidRPr="00951F07">
        <w:rPr>
          <w:rFonts w:ascii="Times New Roman" w:hAnsi="Times New Roman" w:cs="Times New Roman"/>
        </w:rPr>
        <w:t xml:space="preserve"> in Supplementary Table 2.</w:t>
      </w:r>
      <w:commentRangeEnd w:id="64"/>
      <w:r w:rsidR="003B2E3A">
        <w:rPr>
          <w:rStyle w:val="CommentReference"/>
        </w:rPr>
        <w:commentReference w:id="64"/>
      </w:r>
    </w:p>
    <w:p w14:paraId="265120FF" w14:textId="7BAACC17" w:rsidR="00643BE2" w:rsidRPr="00951F07" w:rsidRDefault="000534AF" w:rsidP="009F5672">
      <w:pPr>
        <w:pStyle w:val="BodyText"/>
        <w:spacing w:before="0" w:after="240"/>
        <w:rPr>
          <w:rFonts w:ascii="Times New Roman" w:hAnsi="Times New Roman" w:cs="Times New Roman"/>
        </w:rPr>
      </w:pPr>
      <w:commentRangeStart w:id="66"/>
      <w:r w:rsidRPr="00951F07">
        <w:rPr>
          <w:rFonts w:ascii="Times New Roman" w:hAnsi="Times New Roman" w:cs="Times New Roman"/>
          <w:noProof/>
        </w:rPr>
        <w:drawing>
          <wp:inline distT="0" distB="0" distL="0" distR="0" wp14:anchorId="626491C7" wp14:editId="47397036">
            <wp:extent cx="5334000" cy="6154615"/>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13"/>
                    <a:stretch>
                      <a:fillRect/>
                    </a:stretch>
                  </pic:blipFill>
                  <pic:spPr bwMode="auto">
                    <a:xfrm>
                      <a:off x="0" y="0"/>
                      <a:ext cx="5334000" cy="6154615"/>
                    </a:xfrm>
                    <a:prstGeom prst="rect">
                      <a:avLst/>
                    </a:prstGeom>
                    <a:noFill/>
                    <a:ln w="9525">
                      <a:noFill/>
                      <a:headEnd/>
                      <a:tailEnd/>
                    </a:ln>
                  </pic:spPr>
                </pic:pic>
              </a:graphicData>
            </a:graphic>
          </wp:inline>
        </w:drawing>
      </w:r>
      <w:commentRangeEnd w:id="66"/>
      <w:r w:rsidR="00DA1854">
        <w:rPr>
          <w:rStyle w:val="CommentReference"/>
        </w:rPr>
        <w:commentReference w:id="66"/>
      </w:r>
    </w:p>
    <w:p w14:paraId="3AF39F30" w14:textId="61966CCC" w:rsidR="00132F2A" w:rsidRPr="00951F07" w:rsidRDefault="00643BE2" w:rsidP="00026A36">
      <w:pPr>
        <w:spacing w:after="240"/>
        <w:rPr>
          <w:rFonts w:ascii="Times New Roman" w:hAnsi="Times New Roman" w:cs="Times New Roman"/>
        </w:rPr>
      </w:pPr>
      <w:r w:rsidRPr="00951F07">
        <w:rPr>
          <w:rFonts w:ascii="Times New Roman" w:hAnsi="Times New Roman" w:cs="Times New Roman"/>
        </w:rPr>
        <w:br w:type="page"/>
      </w:r>
      <w:commentRangeStart w:id="67"/>
      <w:r w:rsidR="00BE0C45" w:rsidRPr="00951F07">
        <w:rPr>
          <w:rFonts w:ascii="Times New Roman" w:hAnsi="Times New Roman" w:cs="Times New Roman"/>
        </w:rPr>
        <w:lastRenderedPageBreak/>
        <w:t>We calculated kappa statistics to estimate the inter-rater reliability for each of the STROBE items, these are presented in Table 1.</w:t>
      </w:r>
      <w:commentRangeEnd w:id="67"/>
      <w:r w:rsidR="00910401">
        <w:rPr>
          <w:rStyle w:val="CommentReference"/>
        </w:rPr>
        <w:commentReference w:id="67"/>
      </w:r>
    </w:p>
    <w:p w14:paraId="2F2EBB19" w14:textId="77777777" w:rsidR="00132F2A" w:rsidRPr="00951F07" w:rsidRDefault="00BE0C45" w:rsidP="009F5672">
      <w:pPr>
        <w:pStyle w:val="TableCaption"/>
        <w:spacing w:after="240"/>
        <w:rPr>
          <w:rFonts w:ascii="Times New Roman" w:hAnsi="Times New Roman" w:cs="Times New Roman"/>
        </w:rPr>
      </w:pPr>
      <w:r w:rsidRPr="00951F07">
        <w:rPr>
          <w:rFonts w:ascii="Times New Roman" w:hAnsi="Times New Roman" w:cs="Times New Roman"/>
        </w:rPr>
        <w:t>Table 1. Inter-rater reliability for the STROBE items (continued below)</w:t>
      </w:r>
    </w:p>
    <w:tbl>
      <w:tblPr>
        <w:tblStyle w:val="Table"/>
        <w:tblW w:w="5000" w:type="pct"/>
        <w:tblLook w:val="07E0" w:firstRow="1" w:lastRow="1" w:firstColumn="1" w:lastColumn="1" w:noHBand="1" w:noVBand="1"/>
      </w:tblPr>
      <w:tblGrid>
        <w:gridCol w:w="1137"/>
        <w:gridCol w:w="1326"/>
        <w:gridCol w:w="1013"/>
        <w:gridCol w:w="1464"/>
        <w:gridCol w:w="1065"/>
        <w:gridCol w:w="1111"/>
        <w:gridCol w:w="2244"/>
      </w:tblGrid>
      <w:tr w:rsidR="00643BE2" w:rsidRPr="00951F07" w14:paraId="1D47D5A9" w14:textId="2882CB39" w:rsidTr="00632287">
        <w:tc>
          <w:tcPr>
            <w:tcW w:w="558" w:type="pct"/>
            <w:tcBorders>
              <w:bottom w:val="single" w:sz="0" w:space="0" w:color="auto"/>
            </w:tcBorders>
            <w:vAlign w:val="bottom"/>
          </w:tcPr>
          <w:p w14:paraId="0F30D7E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STROBE</w:t>
            </w:r>
          </w:p>
          <w:p w14:paraId="2ECC6C93" w14:textId="3EDF14E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Item</w:t>
            </w:r>
          </w:p>
        </w:tc>
        <w:tc>
          <w:tcPr>
            <w:tcW w:w="454" w:type="pct"/>
            <w:tcBorders>
              <w:bottom w:val="single" w:sz="0" w:space="0" w:color="auto"/>
            </w:tcBorders>
            <w:vAlign w:val="bottom"/>
          </w:tcPr>
          <w:p w14:paraId="736E099B" w14:textId="77777777" w:rsidR="00632287" w:rsidRPr="00951F07" w:rsidRDefault="00632287" w:rsidP="00026A36">
            <w:pPr>
              <w:pStyle w:val="Compact"/>
              <w:spacing w:before="0" w:after="0"/>
              <w:jc w:val="center"/>
              <w:rPr>
                <w:rFonts w:ascii="Times New Roman" w:hAnsi="Times New Roman" w:cs="Times New Roman"/>
              </w:rPr>
            </w:pPr>
            <w:commentRangeStart w:id="68"/>
            <w:r w:rsidRPr="00951F07">
              <w:rPr>
                <w:rFonts w:ascii="Times New Roman" w:hAnsi="Times New Roman" w:cs="Times New Roman"/>
              </w:rPr>
              <w:t>Kappa</w:t>
            </w:r>
            <w:commentRangeEnd w:id="68"/>
            <w:r w:rsidR="00454733">
              <w:rPr>
                <w:rStyle w:val="CommentReference"/>
              </w:rPr>
              <w:commentReference w:id="68"/>
            </w:r>
          </w:p>
        </w:tc>
        <w:tc>
          <w:tcPr>
            <w:tcW w:w="602" w:type="pct"/>
            <w:tcBorders>
              <w:bottom w:val="single" w:sz="0" w:space="0" w:color="auto"/>
            </w:tcBorders>
            <w:vAlign w:val="bottom"/>
          </w:tcPr>
          <w:p w14:paraId="5F738714" w14:textId="4C6D0183" w:rsidR="00632287" w:rsidRPr="00951F07" w:rsidRDefault="00632287" w:rsidP="00026A36">
            <w:pPr>
              <w:pStyle w:val="Compact"/>
              <w:spacing w:before="0" w:after="0"/>
              <w:jc w:val="center"/>
              <w:rPr>
                <w:rFonts w:ascii="Times New Roman" w:hAnsi="Times New Roman" w:cs="Times New Roman"/>
              </w:rPr>
            </w:pPr>
            <w:commentRangeStart w:id="69"/>
            <w:r w:rsidRPr="00951F07">
              <w:rPr>
                <w:rFonts w:ascii="Times New Roman" w:hAnsi="Times New Roman" w:cs="Times New Roman"/>
              </w:rPr>
              <w:t>Z statistic</w:t>
            </w:r>
          </w:p>
        </w:tc>
        <w:tc>
          <w:tcPr>
            <w:tcW w:w="843" w:type="pct"/>
            <w:tcBorders>
              <w:bottom w:val="single" w:sz="0" w:space="0" w:color="auto"/>
            </w:tcBorders>
            <w:vAlign w:val="bottom"/>
          </w:tcPr>
          <w:p w14:paraId="6E11E933" w14:textId="0CDFD18A"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p-value</w:t>
            </w:r>
            <w:commentRangeEnd w:id="69"/>
            <w:r w:rsidR="00447059">
              <w:rPr>
                <w:rStyle w:val="CommentReference"/>
              </w:rPr>
              <w:commentReference w:id="69"/>
            </w:r>
          </w:p>
        </w:tc>
        <w:tc>
          <w:tcPr>
            <w:tcW w:w="630" w:type="pct"/>
            <w:tcBorders>
              <w:bottom w:val="single" w:sz="0" w:space="0" w:color="auto"/>
            </w:tcBorders>
            <w:vAlign w:val="bottom"/>
          </w:tcPr>
          <w:p w14:paraId="402C28B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Matches</w:t>
            </w:r>
          </w:p>
        </w:tc>
        <w:tc>
          <w:tcPr>
            <w:tcW w:w="654" w:type="pct"/>
            <w:tcBorders>
              <w:bottom w:val="single" w:sz="0" w:space="0" w:color="auto"/>
            </w:tcBorders>
            <w:vAlign w:val="bottom"/>
          </w:tcPr>
          <w:p w14:paraId="7921B5C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Conflicts</w:t>
            </w:r>
          </w:p>
        </w:tc>
        <w:tc>
          <w:tcPr>
            <w:tcW w:w="1259" w:type="pct"/>
            <w:tcBorders>
              <w:bottom w:val="single" w:sz="0" w:space="0" w:color="auto"/>
            </w:tcBorders>
            <w:vAlign w:val="bottom"/>
          </w:tcPr>
          <w:p w14:paraId="3322A34D" w14:textId="661AE80E" w:rsidR="00632287" w:rsidRPr="00951F07" w:rsidRDefault="00632287" w:rsidP="00026A36">
            <w:pPr>
              <w:pStyle w:val="Compact"/>
              <w:spacing w:before="0" w:after="0"/>
              <w:jc w:val="center"/>
              <w:rPr>
                <w:rFonts w:ascii="Times New Roman" w:hAnsi="Times New Roman" w:cs="Times New Roman"/>
              </w:rPr>
            </w:pPr>
            <w:commentRangeStart w:id="70"/>
            <w:r w:rsidRPr="00951F07">
              <w:rPr>
                <w:rFonts w:ascii="Times New Roman" w:hAnsi="Times New Roman" w:cs="Times New Roman"/>
              </w:rPr>
              <w:t>Not Applicable/</w:t>
            </w:r>
          </w:p>
          <w:p w14:paraId="3CBB19CE" w14:textId="0176518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Unsure</w:t>
            </w:r>
            <w:commentRangeEnd w:id="70"/>
            <w:r w:rsidR="00855D5C">
              <w:rPr>
                <w:rStyle w:val="CommentReference"/>
              </w:rPr>
              <w:commentReference w:id="70"/>
            </w:r>
          </w:p>
        </w:tc>
      </w:tr>
      <w:tr w:rsidR="00643BE2" w:rsidRPr="00951F07" w14:paraId="4B0E6B3C" w14:textId="70D9D457" w:rsidTr="00632287">
        <w:tc>
          <w:tcPr>
            <w:tcW w:w="558" w:type="pct"/>
          </w:tcPr>
          <w:p w14:paraId="67DC6EC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1a</w:t>
            </w:r>
          </w:p>
        </w:tc>
        <w:tc>
          <w:tcPr>
            <w:tcW w:w="454" w:type="pct"/>
          </w:tcPr>
          <w:p w14:paraId="0E921BC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0.56</w:t>
            </w:r>
          </w:p>
        </w:tc>
        <w:tc>
          <w:tcPr>
            <w:tcW w:w="602" w:type="pct"/>
          </w:tcPr>
          <w:p w14:paraId="1640CBE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5.66</w:t>
            </w:r>
          </w:p>
        </w:tc>
        <w:tc>
          <w:tcPr>
            <w:tcW w:w="843" w:type="pct"/>
          </w:tcPr>
          <w:p w14:paraId="4EDB4D9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4E3D3AB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52</w:t>
            </w:r>
          </w:p>
        </w:tc>
        <w:tc>
          <w:tcPr>
            <w:tcW w:w="654" w:type="pct"/>
          </w:tcPr>
          <w:p w14:paraId="1E01EDD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1259" w:type="pct"/>
          </w:tcPr>
          <w:p w14:paraId="6FB40C02" w14:textId="025AFCC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23681F88" w14:textId="693D930C" w:rsidTr="00632287">
        <w:tc>
          <w:tcPr>
            <w:tcW w:w="558" w:type="pct"/>
          </w:tcPr>
          <w:p w14:paraId="0334A8A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1b</w:t>
            </w:r>
          </w:p>
        </w:tc>
        <w:tc>
          <w:tcPr>
            <w:tcW w:w="454" w:type="pct"/>
          </w:tcPr>
          <w:p w14:paraId="1635D51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w:t>
            </w:r>
          </w:p>
        </w:tc>
        <w:tc>
          <w:tcPr>
            <w:tcW w:w="602" w:type="pct"/>
          </w:tcPr>
          <w:p w14:paraId="2A3BF04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2.67</w:t>
            </w:r>
          </w:p>
        </w:tc>
        <w:tc>
          <w:tcPr>
            <w:tcW w:w="843" w:type="pct"/>
          </w:tcPr>
          <w:p w14:paraId="587EA5D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0.01</w:t>
            </w:r>
          </w:p>
        </w:tc>
        <w:tc>
          <w:tcPr>
            <w:tcW w:w="630" w:type="pct"/>
          </w:tcPr>
          <w:p w14:paraId="0DAE251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49</w:t>
            </w:r>
          </w:p>
        </w:tc>
        <w:tc>
          <w:tcPr>
            <w:tcW w:w="654" w:type="pct"/>
          </w:tcPr>
          <w:p w14:paraId="6CD0DAD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21</w:t>
            </w:r>
          </w:p>
        </w:tc>
        <w:tc>
          <w:tcPr>
            <w:tcW w:w="1259" w:type="pct"/>
          </w:tcPr>
          <w:p w14:paraId="7A3F29F8" w14:textId="779F23B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26EF1515" w14:textId="6439FD89" w:rsidTr="00632287">
        <w:tc>
          <w:tcPr>
            <w:tcW w:w="558" w:type="pct"/>
          </w:tcPr>
          <w:p w14:paraId="6C8E6B8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454" w:type="pct"/>
          </w:tcPr>
          <w:p w14:paraId="2EBF68E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0.47</w:t>
            </w:r>
          </w:p>
        </w:tc>
        <w:tc>
          <w:tcPr>
            <w:tcW w:w="602" w:type="pct"/>
          </w:tcPr>
          <w:p w14:paraId="0027C6A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4.09</w:t>
            </w:r>
          </w:p>
        </w:tc>
        <w:tc>
          <w:tcPr>
            <w:tcW w:w="843" w:type="pct"/>
          </w:tcPr>
          <w:p w14:paraId="10FD982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6BC266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654" w:type="pct"/>
          </w:tcPr>
          <w:p w14:paraId="1BF1D11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259" w:type="pct"/>
          </w:tcPr>
          <w:p w14:paraId="1FC06715" w14:textId="2F2A3F1C"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25B2B793" w14:textId="333F6333" w:rsidTr="00632287">
        <w:tc>
          <w:tcPr>
            <w:tcW w:w="558" w:type="pct"/>
          </w:tcPr>
          <w:p w14:paraId="3D08832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454" w:type="pct"/>
          </w:tcPr>
          <w:p w14:paraId="0A9CFFD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0.32</w:t>
            </w:r>
          </w:p>
        </w:tc>
        <w:tc>
          <w:tcPr>
            <w:tcW w:w="602" w:type="pct"/>
          </w:tcPr>
          <w:p w14:paraId="440F67D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4.99</w:t>
            </w:r>
          </w:p>
        </w:tc>
        <w:tc>
          <w:tcPr>
            <w:tcW w:w="843" w:type="pct"/>
          </w:tcPr>
          <w:p w14:paraId="1E0F9EA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846A76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654" w:type="pct"/>
          </w:tcPr>
          <w:p w14:paraId="299073A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259" w:type="pct"/>
          </w:tcPr>
          <w:p w14:paraId="21CD7BD0" w14:textId="02C3E9E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A89B4DB" w14:textId="63139DB2" w:rsidTr="00632287">
        <w:tc>
          <w:tcPr>
            <w:tcW w:w="558" w:type="pct"/>
          </w:tcPr>
          <w:p w14:paraId="5439425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454" w:type="pct"/>
          </w:tcPr>
          <w:p w14:paraId="33B1F4F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-0.03</w:t>
            </w:r>
          </w:p>
        </w:tc>
        <w:tc>
          <w:tcPr>
            <w:tcW w:w="602" w:type="pct"/>
          </w:tcPr>
          <w:p w14:paraId="4D0EA16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-0.75</w:t>
            </w:r>
          </w:p>
        </w:tc>
        <w:tc>
          <w:tcPr>
            <w:tcW w:w="843" w:type="pct"/>
          </w:tcPr>
          <w:p w14:paraId="455212A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0.46</w:t>
            </w:r>
          </w:p>
        </w:tc>
        <w:tc>
          <w:tcPr>
            <w:tcW w:w="630" w:type="pct"/>
          </w:tcPr>
          <w:p w14:paraId="78A279A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w:t>
            </w:r>
          </w:p>
        </w:tc>
        <w:tc>
          <w:tcPr>
            <w:tcW w:w="654" w:type="pct"/>
          </w:tcPr>
          <w:p w14:paraId="0C2174C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27</w:t>
            </w:r>
          </w:p>
        </w:tc>
        <w:tc>
          <w:tcPr>
            <w:tcW w:w="1259" w:type="pct"/>
          </w:tcPr>
          <w:p w14:paraId="0295AC48" w14:textId="30F1A08F"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E940467" w14:textId="42FEE7E0" w:rsidTr="00632287">
        <w:tc>
          <w:tcPr>
            <w:tcW w:w="558" w:type="pct"/>
          </w:tcPr>
          <w:p w14:paraId="0FEC291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454" w:type="pct"/>
          </w:tcPr>
          <w:p w14:paraId="71F1818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02" w:type="pct"/>
          </w:tcPr>
          <w:p w14:paraId="5902923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843" w:type="pct"/>
          </w:tcPr>
          <w:p w14:paraId="52AF821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30" w:type="pct"/>
          </w:tcPr>
          <w:p w14:paraId="321DDAA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654" w:type="pct"/>
          </w:tcPr>
          <w:p w14:paraId="3E5B45D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259" w:type="pct"/>
          </w:tcPr>
          <w:p w14:paraId="48124C2D" w14:textId="40A94CA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20A3EE0" w14:textId="010135FD" w:rsidTr="00632287">
        <w:tc>
          <w:tcPr>
            <w:tcW w:w="558" w:type="pct"/>
          </w:tcPr>
          <w:p w14:paraId="1F79CA7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6a</w:t>
            </w:r>
          </w:p>
        </w:tc>
        <w:tc>
          <w:tcPr>
            <w:tcW w:w="454" w:type="pct"/>
          </w:tcPr>
          <w:p w14:paraId="1E5847E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3BCAAC7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6946A19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55B1708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654" w:type="pct"/>
          </w:tcPr>
          <w:p w14:paraId="1336A2A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259" w:type="pct"/>
          </w:tcPr>
          <w:p w14:paraId="2680E402" w14:textId="39EF07E0"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2EFAD5C" w14:textId="39B7E3F0" w:rsidTr="00632287">
        <w:tc>
          <w:tcPr>
            <w:tcW w:w="558" w:type="pct"/>
          </w:tcPr>
          <w:p w14:paraId="4E1AF44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6b</w:t>
            </w:r>
          </w:p>
        </w:tc>
        <w:tc>
          <w:tcPr>
            <w:tcW w:w="454" w:type="pct"/>
          </w:tcPr>
          <w:p w14:paraId="7B1A775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0.38</w:t>
            </w:r>
          </w:p>
        </w:tc>
        <w:tc>
          <w:tcPr>
            <w:tcW w:w="602" w:type="pct"/>
          </w:tcPr>
          <w:p w14:paraId="4161819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3.24</w:t>
            </w:r>
          </w:p>
        </w:tc>
        <w:tc>
          <w:tcPr>
            <w:tcW w:w="843" w:type="pct"/>
          </w:tcPr>
          <w:p w14:paraId="54B4C22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35889B7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67</w:t>
            </w:r>
          </w:p>
        </w:tc>
        <w:tc>
          <w:tcPr>
            <w:tcW w:w="654" w:type="pct"/>
          </w:tcPr>
          <w:p w14:paraId="54C133D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259" w:type="pct"/>
          </w:tcPr>
          <w:p w14:paraId="5EB050E7" w14:textId="220DE85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68984095" w14:textId="2D1CA6DB" w:rsidTr="00632287">
        <w:tc>
          <w:tcPr>
            <w:tcW w:w="558" w:type="pct"/>
          </w:tcPr>
          <w:p w14:paraId="0FDA508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454" w:type="pct"/>
          </w:tcPr>
          <w:p w14:paraId="454F338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0A79045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5FA80A7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4CA766E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654" w:type="pct"/>
          </w:tcPr>
          <w:p w14:paraId="4D2391A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259" w:type="pct"/>
          </w:tcPr>
          <w:p w14:paraId="3F39D97B" w14:textId="0A97A595"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0FAF932" w14:textId="295906D2" w:rsidTr="00632287">
        <w:tc>
          <w:tcPr>
            <w:tcW w:w="558" w:type="pct"/>
          </w:tcPr>
          <w:p w14:paraId="33F290D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454" w:type="pct"/>
          </w:tcPr>
          <w:p w14:paraId="7BAA38A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4C4B53C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00D8CF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18ABD07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654" w:type="pct"/>
          </w:tcPr>
          <w:p w14:paraId="126A3EE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259" w:type="pct"/>
          </w:tcPr>
          <w:p w14:paraId="57677689" w14:textId="76B7F34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5218854" w14:textId="373B5437" w:rsidTr="00632287">
        <w:tc>
          <w:tcPr>
            <w:tcW w:w="558" w:type="pct"/>
          </w:tcPr>
          <w:p w14:paraId="0736BE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454" w:type="pct"/>
          </w:tcPr>
          <w:p w14:paraId="5A45996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0.24</w:t>
            </w:r>
          </w:p>
        </w:tc>
        <w:tc>
          <w:tcPr>
            <w:tcW w:w="602" w:type="pct"/>
          </w:tcPr>
          <w:p w14:paraId="3B1B474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2.27</w:t>
            </w:r>
          </w:p>
        </w:tc>
        <w:tc>
          <w:tcPr>
            <w:tcW w:w="843" w:type="pct"/>
          </w:tcPr>
          <w:p w14:paraId="2089F67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0.02</w:t>
            </w:r>
          </w:p>
        </w:tc>
        <w:tc>
          <w:tcPr>
            <w:tcW w:w="630" w:type="pct"/>
          </w:tcPr>
          <w:p w14:paraId="67BFEE6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41</w:t>
            </w:r>
          </w:p>
        </w:tc>
        <w:tc>
          <w:tcPr>
            <w:tcW w:w="654" w:type="pct"/>
          </w:tcPr>
          <w:p w14:paraId="49296C0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259" w:type="pct"/>
          </w:tcPr>
          <w:p w14:paraId="7A1A91C7" w14:textId="09FD0D2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5FF8A1CB" w14:textId="68576A4A" w:rsidTr="00632287">
        <w:tc>
          <w:tcPr>
            <w:tcW w:w="558" w:type="pct"/>
          </w:tcPr>
          <w:p w14:paraId="0277E52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10</w:t>
            </w:r>
          </w:p>
        </w:tc>
        <w:tc>
          <w:tcPr>
            <w:tcW w:w="454" w:type="pct"/>
          </w:tcPr>
          <w:p w14:paraId="4C9F769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1C9656A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4E86370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0DFAE26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54" w:type="pct"/>
          </w:tcPr>
          <w:p w14:paraId="6CCBC2A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1259" w:type="pct"/>
          </w:tcPr>
          <w:p w14:paraId="7C958168" w14:textId="4BEECF6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r>
      <w:tr w:rsidR="00643BE2" w:rsidRPr="00951F07" w14:paraId="5B00488B" w14:textId="0E925B89" w:rsidTr="00632287">
        <w:tc>
          <w:tcPr>
            <w:tcW w:w="558" w:type="pct"/>
          </w:tcPr>
          <w:p w14:paraId="6063CA1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454" w:type="pct"/>
          </w:tcPr>
          <w:p w14:paraId="6F4C393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0.06</w:t>
            </w:r>
          </w:p>
        </w:tc>
        <w:tc>
          <w:tcPr>
            <w:tcW w:w="602" w:type="pct"/>
          </w:tcPr>
          <w:p w14:paraId="5A3C6FB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1.19</w:t>
            </w:r>
          </w:p>
        </w:tc>
        <w:tc>
          <w:tcPr>
            <w:tcW w:w="843" w:type="pct"/>
          </w:tcPr>
          <w:p w14:paraId="5B968CE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0.24</w:t>
            </w:r>
          </w:p>
        </w:tc>
        <w:tc>
          <w:tcPr>
            <w:tcW w:w="630" w:type="pct"/>
          </w:tcPr>
          <w:p w14:paraId="39A785E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51</w:t>
            </w:r>
          </w:p>
        </w:tc>
        <w:tc>
          <w:tcPr>
            <w:tcW w:w="654" w:type="pct"/>
          </w:tcPr>
          <w:p w14:paraId="6AC9CE6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1259" w:type="pct"/>
          </w:tcPr>
          <w:p w14:paraId="1FCE47DA" w14:textId="2397D01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281ACA2" w14:textId="47A728B2" w:rsidTr="00632287">
        <w:tc>
          <w:tcPr>
            <w:tcW w:w="558" w:type="pct"/>
          </w:tcPr>
          <w:p w14:paraId="34EBD18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12a</w:t>
            </w:r>
          </w:p>
        </w:tc>
        <w:tc>
          <w:tcPr>
            <w:tcW w:w="454" w:type="pct"/>
          </w:tcPr>
          <w:p w14:paraId="55D27B3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0.19</w:t>
            </w:r>
          </w:p>
        </w:tc>
        <w:tc>
          <w:tcPr>
            <w:tcW w:w="602" w:type="pct"/>
          </w:tcPr>
          <w:p w14:paraId="06CCDB6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1.88</w:t>
            </w:r>
          </w:p>
        </w:tc>
        <w:tc>
          <w:tcPr>
            <w:tcW w:w="843" w:type="pct"/>
          </w:tcPr>
          <w:p w14:paraId="7C098E4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0.06</w:t>
            </w:r>
          </w:p>
        </w:tc>
        <w:tc>
          <w:tcPr>
            <w:tcW w:w="630" w:type="pct"/>
          </w:tcPr>
          <w:p w14:paraId="15A50D4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57</w:t>
            </w:r>
          </w:p>
        </w:tc>
        <w:tc>
          <w:tcPr>
            <w:tcW w:w="654" w:type="pct"/>
          </w:tcPr>
          <w:p w14:paraId="77FBD0A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259" w:type="pct"/>
          </w:tcPr>
          <w:p w14:paraId="72D11ED6" w14:textId="121750F0"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5B1E0F4" w14:textId="5B98E057" w:rsidTr="00632287">
        <w:tc>
          <w:tcPr>
            <w:tcW w:w="558" w:type="pct"/>
          </w:tcPr>
          <w:p w14:paraId="13C87B6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12b</w:t>
            </w:r>
          </w:p>
        </w:tc>
        <w:tc>
          <w:tcPr>
            <w:tcW w:w="454" w:type="pct"/>
          </w:tcPr>
          <w:p w14:paraId="0D33BD6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w:t>
            </w:r>
          </w:p>
        </w:tc>
        <w:tc>
          <w:tcPr>
            <w:tcW w:w="602" w:type="pct"/>
          </w:tcPr>
          <w:p w14:paraId="14F5996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6.03</w:t>
            </w:r>
          </w:p>
        </w:tc>
        <w:tc>
          <w:tcPr>
            <w:tcW w:w="843" w:type="pct"/>
          </w:tcPr>
          <w:p w14:paraId="2D0A790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05D1EA5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48</w:t>
            </w:r>
          </w:p>
        </w:tc>
        <w:tc>
          <w:tcPr>
            <w:tcW w:w="654" w:type="pct"/>
          </w:tcPr>
          <w:p w14:paraId="6118F66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1259" w:type="pct"/>
          </w:tcPr>
          <w:p w14:paraId="12E35954" w14:textId="2388B25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A8FAC5F" w14:textId="36E69853" w:rsidTr="00632287">
        <w:tc>
          <w:tcPr>
            <w:tcW w:w="558" w:type="pct"/>
          </w:tcPr>
          <w:p w14:paraId="640FBD1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12c</w:t>
            </w:r>
          </w:p>
        </w:tc>
        <w:tc>
          <w:tcPr>
            <w:tcW w:w="454" w:type="pct"/>
          </w:tcPr>
          <w:p w14:paraId="4AD5198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0.37</w:t>
            </w:r>
          </w:p>
        </w:tc>
        <w:tc>
          <w:tcPr>
            <w:tcW w:w="602" w:type="pct"/>
          </w:tcPr>
          <w:p w14:paraId="6C404C0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4.54</w:t>
            </w:r>
          </w:p>
        </w:tc>
        <w:tc>
          <w:tcPr>
            <w:tcW w:w="843" w:type="pct"/>
          </w:tcPr>
          <w:p w14:paraId="79B133B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1E19832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654" w:type="pct"/>
          </w:tcPr>
          <w:p w14:paraId="53C8D49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29</w:t>
            </w:r>
          </w:p>
        </w:tc>
        <w:tc>
          <w:tcPr>
            <w:tcW w:w="1259" w:type="pct"/>
          </w:tcPr>
          <w:p w14:paraId="476E7375" w14:textId="4E2ECBC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r>
      <w:tr w:rsidR="00643BE2" w:rsidRPr="00951F07" w14:paraId="344EBD0F" w14:textId="73501808" w:rsidTr="00632287">
        <w:tc>
          <w:tcPr>
            <w:tcW w:w="558" w:type="pct"/>
          </w:tcPr>
          <w:p w14:paraId="54D48F5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12d</w:t>
            </w:r>
          </w:p>
        </w:tc>
        <w:tc>
          <w:tcPr>
            <w:tcW w:w="454" w:type="pct"/>
          </w:tcPr>
          <w:p w14:paraId="798C5D8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0.52</w:t>
            </w:r>
          </w:p>
        </w:tc>
        <w:tc>
          <w:tcPr>
            <w:tcW w:w="602" w:type="pct"/>
          </w:tcPr>
          <w:p w14:paraId="18ED5BE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4.38</w:t>
            </w:r>
          </w:p>
        </w:tc>
        <w:tc>
          <w:tcPr>
            <w:tcW w:w="843" w:type="pct"/>
          </w:tcPr>
          <w:p w14:paraId="64EBDF5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47E3394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64</w:t>
            </w:r>
          </w:p>
        </w:tc>
        <w:tc>
          <w:tcPr>
            <w:tcW w:w="654" w:type="pct"/>
          </w:tcPr>
          <w:p w14:paraId="73197FF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259" w:type="pct"/>
          </w:tcPr>
          <w:p w14:paraId="62B6E483" w14:textId="744CB47C"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8962BF9" w14:textId="1D696E4D" w:rsidTr="00632287">
        <w:tc>
          <w:tcPr>
            <w:tcW w:w="558" w:type="pct"/>
          </w:tcPr>
          <w:p w14:paraId="4BB7C76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12e</w:t>
            </w:r>
          </w:p>
        </w:tc>
        <w:tc>
          <w:tcPr>
            <w:tcW w:w="454" w:type="pct"/>
          </w:tcPr>
          <w:p w14:paraId="6468D9C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0.16</w:t>
            </w:r>
          </w:p>
        </w:tc>
        <w:tc>
          <w:tcPr>
            <w:tcW w:w="602" w:type="pct"/>
          </w:tcPr>
          <w:p w14:paraId="2576DB8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1.36</w:t>
            </w:r>
          </w:p>
        </w:tc>
        <w:tc>
          <w:tcPr>
            <w:tcW w:w="843" w:type="pct"/>
          </w:tcPr>
          <w:p w14:paraId="5BD124D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0.17</w:t>
            </w:r>
          </w:p>
        </w:tc>
        <w:tc>
          <w:tcPr>
            <w:tcW w:w="630" w:type="pct"/>
          </w:tcPr>
          <w:p w14:paraId="017EE83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25</w:t>
            </w:r>
          </w:p>
        </w:tc>
        <w:tc>
          <w:tcPr>
            <w:tcW w:w="654" w:type="pct"/>
          </w:tcPr>
          <w:p w14:paraId="7C9EF12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w:t>
            </w:r>
          </w:p>
        </w:tc>
        <w:tc>
          <w:tcPr>
            <w:tcW w:w="1259" w:type="pct"/>
          </w:tcPr>
          <w:p w14:paraId="70B94B59" w14:textId="3DB4EA6A"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31</w:t>
            </w:r>
          </w:p>
        </w:tc>
      </w:tr>
      <w:tr w:rsidR="00643BE2" w:rsidRPr="00951F07" w14:paraId="431DFEF3" w14:textId="0F8C8B33" w:rsidTr="00632287">
        <w:tc>
          <w:tcPr>
            <w:tcW w:w="558" w:type="pct"/>
          </w:tcPr>
          <w:p w14:paraId="3421EDD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13a</w:t>
            </w:r>
          </w:p>
        </w:tc>
        <w:tc>
          <w:tcPr>
            <w:tcW w:w="454" w:type="pct"/>
          </w:tcPr>
          <w:p w14:paraId="14AEFB4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w:t>
            </w:r>
          </w:p>
        </w:tc>
        <w:tc>
          <w:tcPr>
            <w:tcW w:w="602" w:type="pct"/>
          </w:tcPr>
          <w:p w14:paraId="17E9701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3.44</w:t>
            </w:r>
          </w:p>
        </w:tc>
        <w:tc>
          <w:tcPr>
            <w:tcW w:w="843" w:type="pct"/>
          </w:tcPr>
          <w:p w14:paraId="717CD6E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D4E160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44</w:t>
            </w:r>
          </w:p>
        </w:tc>
        <w:tc>
          <w:tcPr>
            <w:tcW w:w="654" w:type="pct"/>
          </w:tcPr>
          <w:p w14:paraId="17AF821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1259" w:type="pct"/>
          </w:tcPr>
          <w:p w14:paraId="1DC4CC5E" w14:textId="6091B79A"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24545F4F" w14:textId="21E0E567" w:rsidTr="00632287">
        <w:tc>
          <w:tcPr>
            <w:tcW w:w="558" w:type="pct"/>
          </w:tcPr>
          <w:p w14:paraId="70CA874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13b</w:t>
            </w:r>
          </w:p>
        </w:tc>
        <w:tc>
          <w:tcPr>
            <w:tcW w:w="454" w:type="pct"/>
          </w:tcPr>
          <w:p w14:paraId="24B4377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0.29</w:t>
            </w:r>
          </w:p>
        </w:tc>
        <w:tc>
          <w:tcPr>
            <w:tcW w:w="602" w:type="pct"/>
          </w:tcPr>
          <w:p w14:paraId="30C16C9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3.35</w:t>
            </w:r>
          </w:p>
        </w:tc>
        <w:tc>
          <w:tcPr>
            <w:tcW w:w="843" w:type="pct"/>
          </w:tcPr>
          <w:p w14:paraId="076F767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A212B2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47</w:t>
            </w:r>
          </w:p>
        </w:tc>
        <w:tc>
          <w:tcPr>
            <w:tcW w:w="654" w:type="pct"/>
          </w:tcPr>
          <w:p w14:paraId="4581EC5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259" w:type="pct"/>
          </w:tcPr>
          <w:p w14:paraId="4BCD5D2F" w14:textId="513D79A4"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0AB5095" w14:textId="207CB9D4" w:rsidTr="00632287">
        <w:tc>
          <w:tcPr>
            <w:tcW w:w="558" w:type="pct"/>
          </w:tcPr>
          <w:p w14:paraId="53D918C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13c</w:t>
            </w:r>
          </w:p>
        </w:tc>
        <w:tc>
          <w:tcPr>
            <w:tcW w:w="454" w:type="pct"/>
          </w:tcPr>
          <w:p w14:paraId="4A98D4F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0.87</w:t>
            </w:r>
          </w:p>
        </w:tc>
        <w:tc>
          <w:tcPr>
            <w:tcW w:w="602" w:type="pct"/>
          </w:tcPr>
          <w:p w14:paraId="642F3B4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7.55</w:t>
            </w:r>
          </w:p>
        </w:tc>
        <w:tc>
          <w:tcPr>
            <w:tcW w:w="843" w:type="pct"/>
          </w:tcPr>
          <w:p w14:paraId="030134E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605791A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67</w:t>
            </w:r>
          </w:p>
        </w:tc>
        <w:tc>
          <w:tcPr>
            <w:tcW w:w="654" w:type="pct"/>
          </w:tcPr>
          <w:p w14:paraId="1A7AB62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259" w:type="pct"/>
          </w:tcPr>
          <w:p w14:paraId="6BF1C71D" w14:textId="3E707B9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DA458CC" w14:textId="3570A038" w:rsidTr="00632287">
        <w:tc>
          <w:tcPr>
            <w:tcW w:w="558" w:type="pct"/>
          </w:tcPr>
          <w:p w14:paraId="773F507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14a</w:t>
            </w:r>
          </w:p>
        </w:tc>
        <w:tc>
          <w:tcPr>
            <w:tcW w:w="454" w:type="pct"/>
          </w:tcPr>
          <w:p w14:paraId="52FF24F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0.26</w:t>
            </w:r>
          </w:p>
        </w:tc>
        <w:tc>
          <w:tcPr>
            <w:tcW w:w="602" w:type="pct"/>
          </w:tcPr>
          <w:p w14:paraId="213A376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2.43</w:t>
            </w:r>
          </w:p>
        </w:tc>
        <w:tc>
          <w:tcPr>
            <w:tcW w:w="843" w:type="pct"/>
          </w:tcPr>
          <w:p w14:paraId="516C472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0.02</w:t>
            </w:r>
          </w:p>
        </w:tc>
        <w:tc>
          <w:tcPr>
            <w:tcW w:w="630" w:type="pct"/>
          </w:tcPr>
          <w:p w14:paraId="41F3849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654" w:type="pct"/>
          </w:tcPr>
          <w:p w14:paraId="3633006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259" w:type="pct"/>
          </w:tcPr>
          <w:p w14:paraId="3CBF4169" w14:textId="7C424916"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4D87F39" w14:textId="103D3469" w:rsidTr="00632287">
        <w:tc>
          <w:tcPr>
            <w:tcW w:w="558" w:type="pct"/>
          </w:tcPr>
          <w:p w14:paraId="04EF65F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14b</w:t>
            </w:r>
          </w:p>
        </w:tc>
        <w:tc>
          <w:tcPr>
            <w:tcW w:w="454" w:type="pct"/>
          </w:tcPr>
          <w:p w14:paraId="6F27CF7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0.39</w:t>
            </w:r>
          </w:p>
        </w:tc>
        <w:tc>
          <w:tcPr>
            <w:tcW w:w="602" w:type="pct"/>
          </w:tcPr>
          <w:p w14:paraId="654E98B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843" w:type="pct"/>
          </w:tcPr>
          <w:p w14:paraId="13457CD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6BD2640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39</w:t>
            </w:r>
          </w:p>
        </w:tc>
        <w:tc>
          <w:tcPr>
            <w:tcW w:w="654" w:type="pct"/>
          </w:tcPr>
          <w:p w14:paraId="0154FF7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w:t>
            </w:r>
          </w:p>
        </w:tc>
        <w:tc>
          <w:tcPr>
            <w:tcW w:w="1259" w:type="pct"/>
          </w:tcPr>
          <w:p w14:paraId="17105CC4" w14:textId="15FACD2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17</w:t>
            </w:r>
          </w:p>
        </w:tc>
      </w:tr>
      <w:tr w:rsidR="00643BE2" w:rsidRPr="00951F07" w14:paraId="080DEA56" w14:textId="69C37CA7" w:rsidTr="00632287">
        <w:tc>
          <w:tcPr>
            <w:tcW w:w="558" w:type="pct"/>
          </w:tcPr>
          <w:p w14:paraId="70957A2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14c</w:t>
            </w:r>
          </w:p>
        </w:tc>
        <w:tc>
          <w:tcPr>
            <w:tcW w:w="454" w:type="pct"/>
          </w:tcPr>
          <w:p w14:paraId="317B5A2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0.37</w:t>
            </w:r>
          </w:p>
        </w:tc>
        <w:tc>
          <w:tcPr>
            <w:tcW w:w="602" w:type="pct"/>
          </w:tcPr>
          <w:p w14:paraId="643F87A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2.72</w:t>
            </w:r>
          </w:p>
        </w:tc>
        <w:tc>
          <w:tcPr>
            <w:tcW w:w="843" w:type="pct"/>
          </w:tcPr>
          <w:p w14:paraId="7442FB0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0.01</w:t>
            </w:r>
          </w:p>
        </w:tc>
        <w:tc>
          <w:tcPr>
            <w:tcW w:w="630" w:type="pct"/>
          </w:tcPr>
          <w:p w14:paraId="48A66AE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25</w:t>
            </w:r>
          </w:p>
        </w:tc>
        <w:tc>
          <w:tcPr>
            <w:tcW w:w="654" w:type="pct"/>
          </w:tcPr>
          <w:p w14:paraId="336014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1259" w:type="pct"/>
          </w:tcPr>
          <w:p w14:paraId="0B920E61" w14:textId="519D03E5"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r>
      <w:tr w:rsidR="00643BE2" w:rsidRPr="00951F07" w14:paraId="013DCA74" w14:textId="7D3E4E71" w:rsidTr="00632287">
        <w:tc>
          <w:tcPr>
            <w:tcW w:w="558" w:type="pct"/>
          </w:tcPr>
          <w:p w14:paraId="18E39C9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454" w:type="pct"/>
          </w:tcPr>
          <w:p w14:paraId="6EFC15C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w:t>
            </w:r>
          </w:p>
        </w:tc>
        <w:tc>
          <w:tcPr>
            <w:tcW w:w="602" w:type="pct"/>
          </w:tcPr>
          <w:p w14:paraId="57DCCFA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3.51</w:t>
            </w:r>
          </w:p>
        </w:tc>
        <w:tc>
          <w:tcPr>
            <w:tcW w:w="843" w:type="pct"/>
          </w:tcPr>
          <w:p w14:paraId="4D1741D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1044A3F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62</w:t>
            </w:r>
          </w:p>
        </w:tc>
        <w:tc>
          <w:tcPr>
            <w:tcW w:w="654" w:type="pct"/>
          </w:tcPr>
          <w:p w14:paraId="3453786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1259" w:type="pct"/>
          </w:tcPr>
          <w:p w14:paraId="5A542F86" w14:textId="0FAB40E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DE44668" w14:textId="6AB005DD" w:rsidTr="00632287">
        <w:tc>
          <w:tcPr>
            <w:tcW w:w="558" w:type="pct"/>
          </w:tcPr>
          <w:p w14:paraId="3A8C73D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16a</w:t>
            </w:r>
          </w:p>
        </w:tc>
        <w:tc>
          <w:tcPr>
            <w:tcW w:w="454" w:type="pct"/>
          </w:tcPr>
          <w:p w14:paraId="3946008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0.21</w:t>
            </w:r>
          </w:p>
        </w:tc>
        <w:tc>
          <w:tcPr>
            <w:tcW w:w="602" w:type="pct"/>
          </w:tcPr>
          <w:p w14:paraId="4D8F7AD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2.17</w:t>
            </w:r>
          </w:p>
        </w:tc>
        <w:tc>
          <w:tcPr>
            <w:tcW w:w="843" w:type="pct"/>
          </w:tcPr>
          <w:p w14:paraId="146923C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0.03</w:t>
            </w:r>
          </w:p>
        </w:tc>
        <w:tc>
          <w:tcPr>
            <w:tcW w:w="630" w:type="pct"/>
          </w:tcPr>
          <w:p w14:paraId="208DC18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64</w:t>
            </w:r>
          </w:p>
        </w:tc>
        <w:tc>
          <w:tcPr>
            <w:tcW w:w="654" w:type="pct"/>
          </w:tcPr>
          <w:p w14:paraId="794597F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259" w:type="pct"/>
          </w:tcPr>
          <w:p w14:paraId="7DDDD57C" w14:textId="37E5E085"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1E351B9" w14:textId="4253ECF5" w:rsidTr="00632287">
        <w:tc>
          <w:tcPr>
            <w:tcW w:w="558" w:type="pct"/>
          </w:tcPr>
          <w:p w14:paraId="396DF5E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16b</w:t>
            </w:r>
          </w:p>
        </w:tc>
        <w:tc>
          <w:tcPr>
            <w:tcW w:w="454" w:type="pct"/>
          </w:tcPr>
          <w:p w14:paraId="4A7F449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0.06</w:t>
            </w:r>
          </w:p>
        </w:tc>
        <w:tc>
          <w:tcPr>
            <w:tcW w:w="602" w:type="pct"/>
          </w:tcPr>
          <w:p w14:paraId="0F77D62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0.6</w:t>
            </w:r>
          </w:p>
        </w:tc>
        <w:tc>
          <w:tcPr>
            <w:tcW w:w="843" w:type="pct"/>
          </w:tcPr>
          <w:p w14:paraId="035FB34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0.55</w:t>
            </w:r>
          </w:p>
        </w:tc>
        <w:tc>
          <w:tcPr>
            <w:tcW w:w="630" w:type="pct"/>
          </w:tcPr>
          <w:p w14:paraId="096E1A4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654" w:type="pct"/>
          </w:tcPr>
          <w:p w14:paraId="5FF26A4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1259" w:type="pct"/>
          </w:tcPr>
          <w:p w14:paraId="28B65709" w14:textId="08E318CC"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28</w:t>
            </w:r>
          </w:p>
        </w:tc>
      </w:tr>
      <w:tr w:rsidR="00643BE2" w:rsidRPr="00951F07" w14:paraId="0FCE9C15" w14:textId="7635BA8D" w:rsidTr="00632287">
        <w:tc>
          <w:tcPr>
            <w:tcW w:w="558" w:type="pct"/>
          </w:tcPr>
          <w:p w14:paraId="38C307B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16c</w:t>
            </w:r>
          </w:p>
        </w:tc>
        <w:tc>
          <w:tcPr>
            <w:tcW w:w="454" w:type="pct"/>
          </w:tcPr>
          <w:p w14:paraId="2D0AD0E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0.55</w:t>
            </w:r>
          </w:p>
        </w:tc>
        <w:tc>
          <w:tcPr>
            <w:tcW w:w="602" w:type="pct"/>
          </w:tcPr>
          <w:p w14:paraId="12FD830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5.06</w:t>
            </w:r>
          </w:p>
        </w:tc>
        <w:tc>
          <w:tcPr>
            <w:tcW w:w="843" w:type="pct"/>
          </w:tcPr>
          <w:p w14:paraId="2297FA6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3B6E4C5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654" w:type="pct"/>
          </w:tcPr>
          <w:p w14:paraId="11734FF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259" w:type="pct"/>
          </w:tcPr>
          <w:p w14:paraId="06429B9A" w14:textId="0B3B12B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29</w:t>
            </w:r>
          </w:p>
        </w:tc>
      </w:tr>
      <w:tr w:rsidR="00643BE2" w:rsidRPr="00951F07" w14:paraId="21C6FF73" w14:textId="44581778" w:rsidTr="00632287">
        <w:tc>
          <w:tcPr>
            <w:tcW w:w="558" w:type="pct"/>
          </w:tcPr>
          <w:p w14:paraId="044688B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454" w:type="pct"/>
          </w:tcPr>
          <w:p w14:paraId="20F7284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0.41</w:t>
            </w:r>
          </w:p>
        </w:tc>
        <w:tc>
          <w:tcPr>
            <w:tcW w:w="602" w:type="pct"/>
          </w:tcPr>
          <w:p w14:paraId="44D0D8D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4.31</w:t>
            </w:r>
          </w:p>
        </w:tc>
        <w:tc>
          <w:tcPr>
            <w:tcW w:w="843" w:type="pct"/>
          </w:tcPr>
          <w:p w14:paraId="1B1AF6D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747D387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59</w:t>
            </w:r>
          </w:p>
        </w:tc>
        <w:tc>
          <w:tcPr>
            <w:tcW w:w="654" w:type="pct"/>
          </w:tcPr>
          <w:p w14:paraId="02EB8E8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1259" w:type="pct"/>
          </w:tcPr>
          <w:p w14:paraId="02893D1A" w14:textId="7449D0B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3227FF2" w14:textId="65F9AE23" w:rsidTr="00632287">
        <w:tc>
          <w:tcPr>
            <w:tcW w:w="558" w:type="pct"/>
          </w:tcPr>
          <w:p w14:paraId="6A4299A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454" w:type="pct"/>
          </w:tcPr>
          <w:p w14:paraId="180E437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02" w:type="pct"/>
          </w:tcPr>
          <w:p w14:paraId="763FCA6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843" w:type="pct"/>
          </w:tcPr>
          <w:p w14:paraId="0843DF6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30" w:type="pct"/>
          </w:tcPr>
          <w:p w14:paraId="2EDD54B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654" w:type="pct"/>
          </w:tcPr>
          <w:p w14:paraId="7C06FCF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259" w:type="pct"/>
          </w:tcPr>
          <w:p w14:paraId="369A6E8D" w14:textId="4ED80AD0"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66947E4C" w14:textId="5D8FEF0A" w:rsidTr="00632287">
        <w:tc>
          <w:tcPr>
            <w:tcW w:w="558" w:type="pct"/>
          </w:tcPr>
          <w:p w14:paraId="4D932B0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454" w:type="pct"/>
          </w:tcPr>
          <w:p w14:paraId="21E6634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0.18</w:t>
            </w:r>
          </w:p>
        </w:tc>
        <w:tc>
          <w:tcPr>
            <w:tcW w:w="602" w:type="pct"/>
          </w:tcPr>
          <w:p w14:paraId="1E7BED1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1.53</w:t>
            </w:r>
          </w:p>
        </w:tc>
        <w:tc>
          <w:tcPr>
            <w:tcW w:w="843" w:type="pct"/>
          </w:tcPr>
          <w:p w14:paraId="13446C9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0.13</w:t>
            </w:r>
          </w:p>
        </w:tc>
        <w:tc>
          <w:tcPr>
            <w:tcW w:w="630" w:type="pct"/>
          </w:tcPr>
          <w:p w14:paraId="4305DA4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w:t>
            </w:r>
          </w:p>
        </w:tc>
        <w:tc>
          <w:tcPr>
            <w:tcW w:w="654" w:type="pct"/>
          </w:tcPr>
          <w:p w14:paraId="5292D8D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27</w:t>
            </w:r>
          </w:p>
        </w:tc>
        <w:tc>
          <w:tcPr>
            <w:tcW w:w="1259" w:type="pct"/>
          </w:tcPr>
          <w:p w14:paraId="75D227F9" w14:textId="5123B8C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E131AAC" w14:textId="1A547764" w:rsidTr="00632287">
        <w:tc>
          <w:tcPr>
            <w:tcW w:w="558" w:type="pct"/>
          </w:tcPr>
          <w:p w14:paraId="69BE288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20</w:t>
            </w:r>
          </w:p>
        </w:tc>
        <w:tc>
          <w:tcPr>
            <w:tcW w:w="454" w:type="pct"/>
          </w:tcPr>
          <w:p w14:paraId="3F26046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0.09</w:t>
            </w:r>
          </w:p>
        </w:tc>
        <w:tc>
          <w:tcPr>
            <w:tcW w:w="602" w:type="pct"/>
          </w:tcPr>
          <w:p w14:paraId="3084E90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1.11</w:t>
            </w:r>
          </w:p>
        </w:tc>
        <w:tc>
          <w:tcPr>
            <w:tcW w:w="843" w:type="pct"/>
          </w:tcPr>
          <w:p w14:paraId="75ED393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0.26</w:t>
            </w:r>
          </w:p>
        </w:tc>
        <w:tc>
          <w:tcPr>
            <w:tcW w:w="630" w:type="pct"/>
          </w:tcPr>
          <w:p w14:paraId="28B8D43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51</w:t>
            </w:r>
          </w:p>
        </w:tc>
        <w:tc>
          <w:tcPr>
            <w:tcW w:w="654" w:type="pct"/>
          </w:tcPr>
          <w:p w14:paraId="55B2F94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1259" w:type="pct"/>
          </w:tcPr>
          <w:p w14:paraId="3574FB97" w14:textId="6274CE16"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0536E5E1" w14:textId="63E49589" w:rsidTr="00632287">
        <w:tc>
          <w:tcPr>
            <w:tcW w:w="558" w:type="pct"/>
          </w:tcPr>
          <w:p w14:paraId="4DF3238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21</w:t>
            </w:r>
          </w:p>
        </w:tc>
        <w:tc>
          <w:tcPr>
            <w:tcW w:w="454" w:type="pct"/>
          </w:tcPr>
          <w:p w14:paraId="03A7EE1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0.51</w:t>
            </w:r>
          </w:p>
        </w:tc>
        <w:tc>
          <w:tcPr>
            <w:tcW w:w="602" w:type="pct"/>
          </w:tcPr>
          <w:p w14:paraId="5C6559E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5.16</w:t>
            </w:r>
          </w:p>
        </w:tc>
        <w:tc>
          <w:tcPr>
            <w:tcW w:w="843" w:type="pct"/>
          </w:tcPr>
          <w:p w14:paraId="37367DD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4087285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52</w:t>
            </w:r>
          </w:p>
        </w:tc>
        <w:tc>
          <w:tcPr>
            <w:tcW w:w="654" w:type="pct"/>
          </w:tcPr>
          <w:p w14:paraId="1C22FC5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1259" w:type="pct"/>
          </w:tcPr>
          <w:p w14:paraId="5349A620" w14:textId="3612FE6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97A10AF" w14:textId="4B76EF0B" w:rsidTr="00632287">
        <w:tc>
          <w:tcPr>
            <w:tcW w:w="558" w:type="pct"/>
          </w:tcPr>
          <w:p w14:paraId="261DA78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454" w:type="pct"/>
          </w:tcPr>
          <w:p w14:paraId="5AB0C81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0.56</w:t>
            </w:r>
          </w:p>
        </w:tc>
        <w:tc>
          <w:tcPr>
            <w:tcW w:w="602" w:type="pct"/>
          </w:tcPr>
          <w:p w14:paraId="4AFA448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6.18</w:t>
            </w:r>
          </w:p>
        </w:tc>
        <w:tc>
          <w:tcPr>
            <w:tcW w:w="843" w:type="pct"/>
          </w:tcPr>
          <w:p w14:paraId="7E248F4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B9A015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61</w:t>
            </w:r>
          </w:p>
        </w:tc>
        <w:tc>
          <w:tcPr>
            <w:tcW w:w="654" w:type="pct"/>
          </w:tcPr>
          <w:p w14:paraId="3E316EF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259" w:type="pct"/>
          </w:tcPr>
          <w:p w14:paraId="2CBD5589" w14:textId="11B5A7A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7BE7A06" w14:textId="77777777" w:rsidTr="00632287">
        <w:tc>
          <w:tcPr>
            <w:tcW w:w="5000" w:type="pct"/>
            <w:gridSpan w:val="7"/>
          </w:tcPr>
          <w:p w14:paraId="786ED515" w14:textId="77777777" w:rsidR="00632287" w:rsidRPr="00951F07" w:rsidRDefault="00632287" w:rsidP="00026A36">
            <w:pPr>
              <w:pStyle w:val="Compact"/>
              <w:spacing w:before="0" w:after="0"/>
              <w:rPr>
                <w:rFonts w:ascii="Times New Roman" w:hAnsi="Times New Roman" w:cs="Times New Roman"/>
                <w:i/>
                <w:iCs/>
              </w:rPr>
            </w:pPr>
            <w:r w:rsidRPr="00951F07">
              <w:rPr>
                <w:rFonts w:ascii="Times New Roman" w:hAnsi="Times New Roman" w:cs="Times New Roman"/>
                <w:i/>
                <w:iCs/>
              </w:rPr>
              <w:t xml:space="preserve">Note. </w:t>
            </w:r>
            <w:commentRangeStart w:id="71"/>
            <w:commentRangeStart w:id="72"/>
            <w:r w:rsidRPr="00951F07">
              <w:rPr>
                <w:rFonts w:ascii="Times New Roman" w:hAnsi="Times New Roman" w:cs="Times New Roman"/>
                <w:i/>
                <w:iCs/>
              </w:rPr>
              <w:t>NA indicates kappa could not be calculated</w:t>
            </w:r>
            <w:commentRangeEnd w:id="71"/>
            <w:r w:rsidR="008377A7">
              <w:rPr>
                <w:rStyle w:val="CommentReference"/>
              </w:rPr>
              <w:commentReference w:id="71"/>
            </w:r>
            <w:commentRangeEnd w:id="72"/>
            <w:r w:rsidR="008A4283">
              <w:rPr>
                <w:rStyle w:val="CommentReference"/>
              </w:rPr>
              <w:commentReference w:id="72"/>
            </w:r>
            <w:r w:rsidRPr="00951F07">
              <w:rPr>
                <w:rFonts w:ascii="Times New Roman" w:hAnsi="Times New Roman" w:cs="Times New Roman"/>
                <w:i/>
                <w:iCs/>
              </w:rPr>
              <w:t xml:space="preserve">. 10 is all NA because all we judged the item to be not applicable for secondary analyses. </w:t>
            </w:r>
          </w:p>
          <w:p w14:paraId="4F122FBE" w14:textId="5B2D6B00" w:rsidR="00643BE2" w:rsidRPr="00951F07" w:rsidRDefault="00643BE2" w:rsidP="00026A36">
            <w:pPr>
              <w:pStyle w:val="Compact"/>
              <w:spacing w:before="0" w:after="0"/>
              <w:rPr>
                <w:rFonts w:ascii="Times New Roman" w:hAnsi="Times New Roman" w:cs="Times New Roman"/>
                <w:i/>
                <w:iCs/>
              </w:rPr>
            </w:pPr>
          </w:p>
        </w:tc>
      </w:tr>
    </w:tbl>
    <w:p w14:paraId="2A43F5E3"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73" w:name="other-reporting-quality"/>
      <w:r w:rsidRPr="00951F07">
        <w:rPr>
          <w:rFonts w:ascii="Times New Roman" w:hAnsi="Times New Roman" w:cs="Times New Roman"/>
          <w:color w:val="auto"/>
          <w:sz w:val="24"/>
          <w:szCs w:val="24"/>
        </w:rPr>
        <w:lastRenderedPageBreak/>
        <w:t>4.4</w:t>
      </w:r>
      <w:r w:rsidRPr="00951F07">
        <w:rPr>
          <w:rFonts w:ascii="Times New Roman" w:hAnsi="Times New Roman" w:cs="Times New Roman"/>
          <w:color w:val="auto"/>
          <w:sz w:val="24"/>
          <w:szCs w:val="24"/>
        </w:rPr>
        <w:tab/>
        <w:t>Other reporting quality</w:t>
      </w:r>
      <w:bookmarkEnd w:id="73"/>
    </w:p>
    <w:p w14:paraId="0C3CD02C"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We collected reporting quality data in addition to the STROBE items. We intended to conduct exploratory analyses using these variables, for example comparing articles that reported using some form of reporting guidelines to those who did not. We did not conduct an </w:t>
      </w:r>
      <w:proofErr w:type="gramStart"/>
      <w:r w:rsidRPr="00951F07">
        <w:rPr>
          <w:rFonts w:ascii="Times New Roman" w:hAnsi="Times New Roman" w:cs="Times New Roman"/>
        </w:rPr>
        <w:t>exploratory analyses</w:t>
      </w:r>
      <w:proofErr w:type="gramEnd"/>
      <w:r w:rsidRPr="00951F07">
        <w:rPr>
          <w:rFonts w:ascii="Times New Roman" w:hAnsi="Times New Roman" w:cs="Times New Roman"/>
        </w:rPr>
        <w:t xml:space="preserve"> into the relationships between these </w:t>
      </w:r>
      <w:proofErr w:type="spellStart"/>
      <w:r w:rsidRPr="00951F07">
        <w:rPr>
          <w:rFonts w:ascii="Times New Roman" w:hAnsi="Times New Roman" w:cs="Times New Roman"/>
        </w:rPr>
        <w:t>variabels</w:t>
      </w:r>
      <w:proofErr w:type="spellEnd"/>
      <w:r w:rsidRPr="00951F07">
        <w:rPr>
          <w:rFonts w:ascii="Times New Roman" w:hAnsi="Times New Roman" w:cs="Times New Roman"/>
        </w:rPr>
        <w:t xml:space="preserve"> because subgroup analyses for all of these variables would have very small subgroup samples. </w:t>
      </w:r>
      <w:proofErr w:type="gramStart"/>
      <w:r w:rsidRPr="00951F07">
        <w:rPr>
          <w:rFonts w:ascii="Times New Roman" w:hAnsi="Times New Roman" w:cs="Times New Roman"/>
        </w:rPr>
        <w:t>Instead</w:t>
      </w:r>
      <w:proofErr w:type="gramEnd"/>
      <w:r w:rsidRPr="00951F07">
        <w:rPr>
          <w:rFonts w:ascii="Times New Roman" w:hAnsi="Times New Roman" w:cs="Times New Roman"/>
        </w:rPr>
        <w:t xml:space="preserve"> we report the descriptive statistics for each variable in Table 2 below.</w:t>
      </w:r>
    </w:p>
    <w:p w14:paraId="140ADF22" w14:textId="4B2D27D9" w:rsidR="00132F2A" w:rsidRPr="00951F07" w:rsidRDefault="00BE0C45" w:rsidP="009F5672">
      <w:pPr>
        <w:pStyle w:val="BodyText"/>
        <w:spacing w:before="0" w:after="240"/>
        <w:rPr>
          <w:rFonts w:ascii="Times New Roman" w:hAnsi="Times New Roman" w:cs="Times New Roman"/>
          <w:i/>
        </w:rPr>
      </w:pPr>
      <w:r w:rsidRPr="00951F07">
        <w:rPr>
          <w:rFonts w:ascii="Times New Roman" w:hAnsi="Times New Roman" w:cs="Times New Roman"/>
          <w:i/>
        </w:rPr>
        <w:t>Table 2. Descriptive statistics for additional reporting quality variables</w:t>
      </w:r>
    </w:p>
    <w:p w14:paraId="1E5E8F5E" w14:textId="77777777" w:rsidR="00643BE2" w:rsidRPr="00951F07" w:rsidRDefault="00643BE2" w:rsidP="009F5672">
      <w:pPr>
        <w:pStyle w:val="BodyText"/>
        <w:spacing w:before="0" w:after="240"/>
        <w:rPr>
          <w:rFonts w:ascii="Times New Roman" w:hAnsi="Times New Roman" w:cs="Times New Roman"/>
          <w:iCs/>
        </w:rPr>
      </w:pPr>
    </w:p>
    <w:tbl>
      <w:tblPr>
        <w:tblW w:w="5000" w:type="pct"/>
        <w:tblBorders>
          <w:top w:val="single" w:sz="4" w:space="0" w:color="auto"/>
          <w:bottom w:val="single" w:sz="4" w:space="0" w:color="auto"/>
        </w:tblBorders>
        <w:tblLook w:val="04A0" w:firstRow="1" w:lastRow="0" w:firstColumn="1" w:lastColumn="0" w:noHBand="0" w:noVBand="1"/>
      </w:tblPr>
      <w:tblGrid>
        <w:gridCol w:w="5951"/>
        <w:gridCol w:w="3409"/>
      </w:tblGrid>
      <w:tr w:rsidR="00643BE2" w:rsidRPr="00951F07" w14:paraId="4A168FB8" w14:textId="77777777" w:rsidTr="00643BE2">
        <w:trPr>
          <w:trHeight w:val="290"/>
        </w:trPr>
        <w:tc>
          <w:tcPr>
            <w:tcW w:w="2869" w:type="pct"/>
            <w:tcBorders>
              <w:top w:val="single" w:sz="4" w:space="0" w:color="auto"/>
              <w:bottom w:val="single" w:sz="4" w:space="0" w:color="auto"/>
            </w:tcBorders>
            <w:shd w:val="clear" w:color="auto" w:fill="auto"/>
            <w:noWrap/>
            <w:vAlign w:val="bottom"/>
            <w:hideMark/>
          </w:tcPr>
          <w:p w14:paraId="757BE4B7" w14:textId="2A2C0388" w:rsidR="002773B0" w:rsidRPr="00951F07" w:rsidRDefault="002773B0" w:rsidP="00026A36">
            <w:pPr>
              <w:spacing w:after="0"/>
              <w:rPr>
                <w:rFonts w:ascii="Times New Roman" w:eastAsia="Times New Roman" w:hAnsi="Times New Roman" w:cs="Times New Roman"/>
                <w:b/>
                <w:bCs/>
                <w:lang w:val="en-GB" w:eastAsia="en-GB"/>
              </w:rPr>
            </w:pPr>
            <w:r w:rsidRPr="00951F07">
              <w:rPr>
                <w:rFonts w:ascii="Times New Roman" w:eastAsia="Times New Roman" w:hAnsi="Times New Roman" w:cs="Times New Roman"/>
                <w:b/>
                <w:bCs/>
                <w:lang w:val="en-GB" w:eastAsia="en-GB"/>
              </w:rPr>
              <w:t>Variable</w:t>
            </w:r>
          </w:p>
        </w:tc>
        <w:tc>
          <w:tcPr>
            <w:tcW w:w="2131" w:type="pct"/>
            <w:tcBorders>
              <w:top w:val="single" w:sz="4" w:space="0" w:color="auto"/>
              <w:bottom w:val="single" w:sz="4" w:space="0" w:color="auto"/>
            </w:tcBorders>
            <w:shd w:val="clear" w:color="auto" w:fill="auto"/>
            <w:noWrap/>
            <w:vAlign w:val="bottom"/>
            <w:hideMark/>
          </w:tcPr>
          <w:p w14:paraId="2D023E23" w14:textId="3E62F0E2" w:rsidR="002773B0" w:rsidRPr="00951F07" w:rsidRDefault="002773B0" w:rsidP="00026A36">
            <w:pPr>
              <w:spacing w:after="0"/>
              <w:rPr>
                <w:rFonts w:ascii="Times New Roman" w:eastAsia="Times New Roman" w:hAnsi="Times New Roman" w:cs="Times New Roman"/>
                <w:b/>
                <w:bCs/>
                <w:lang w:val="en-GB" w:eastAsia="en-GB"/>
              </w:rPr>
            </w:pPr>
            <w:r w:rsidRPr="00951F07">
              <w:rPr>
                <w:rFonts w:ascii="Times New Roman" w:eastAsia="Times New Roman" w:hAnsi="Times New Roman" w:cs="Times New Roman"/>
                <w:b/>
                <w:bCs/>
                <w:lang w:val="en-GB" w:eastAsia="en-GB"/>
              </w:rPr>
              <w:t>N (%)</w:t>
            </w:r>
          </w:p>
        </w:tc>
      </w:tr>
      <w:tr w:rsidR="00643BE2" w:rsidRPr="00951F07" w14:paraId="7B221975" w14:textId="77777777" w:rsidTr="00643BE2">
        <w:trPr>
          <w:trHeight w:val="290"/>
        </w:trPr>
        <w:tc>
          <w:tcPr>
            <w:tcW w:w="2869" w:type="pct"/>
            <w:tcBorders>
              <w:top w:val="single" w:sz="4" w:space="0" w:color="auto"/>
            </w:tcBorders>
            <w:shd w:val="clear" w:color="auto" w:fill="auto"/>
            <w:noWrap/>
            <w:vAlign w:val="bottom"/>
            <w:hideMark/>
          </w:tcPr>
          <w:p w14:paraId="7EF04FB6" w14:textId="24C0D25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shared analysis code = Yes</w:t>
            </w:r>
          </w:p>
        </w:tc>
        <w:tc>
          <w:tcPr>
            <w:tcW w:w="2131" w:type="pct"/>
            <w:tcBorders>
              <w:top w:val="single" w:sz="4" w:space="0" w:color="auto"/>
            </w:tcBorders>
            <w:shd w:val="clear" w:color="auto" w:fill="auto"/>
            <w:noWrap/>
            <w:vAlign w:val="bottom"/>
            <w:hideMark/>
          </w:tcPr>
          <w:p w14:paraId="642F06BB"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 (2.9)</w:t>
            </w:r>
          </w:p>
        </w:tc>
      </w:tr>
      <w:tr w:rsidR="00643BE2" w:rsidRPr="00951F07" w14:paraId="7D52CFD6" w14:textId="77777777" w:rsidTr="00643BE2">
        <w:trPr>
          <w:trHeight w:val="290"/>
        </w:trPr>
        <w:tc>
          <w:tcPr>
            <w:tcW w:w="2869" w:type="pct"/>
            <w:shd w:val="clear" w:color="auto" w:fill="auto"/>
            <w:noWrap/>
            <w:vAlign w:val="bottom"/>
            <w:hideMark/>
          </w:tcPr>
          <w:p w14:paraId="6637A26D" w14:textId="599E14EA" w:rsidR="002773B0" w:rsidRPr="00951F07" w:rsidRDefault="002773B0" w:rsidP="00026A36">
            <w:pPr>
              <w:spacing w:after="0"/>
              <w:rPr>
                <w:rFonts w:ascii="Times New Roman" w:eastAsia="Times New Roman" w:hAnsi="Times New Roman" w:cs="Times New Roman"/>
                <w:lang w:val="en-GB" w:eastAsia="en-GB"/>
              </w:rPr>
            </w:pPr>
            <w:commentRangeStart w:id="74"/>
            <w:r w:rsidRPr="00951F07">
              <w:rPr>
                <w:rFonts w:ascii="Times New Roman" w:eastAsia="Times New Roman" w:hAnsi="Times New Roman" w:cs="Times New Roman"/>
                <w:lang w:val="en-GB" w:eastAsia="en-GB"/>
              </w:rPr>
              <w:t xml:space="preserve">Exposures reported as exposures </w:t>
            </w:r>
            <w:commentRangeEnd w:id="74"/>
            <w:r w:rsidR="00CF76B5">
              <w:rPr>
                <w:rStyle w:val="CommentReference"/>
              </w:rPr>
              <w:commentReference w:id="74"/>
            </w:r>
            <w:r w:rsidRPr="00951F07">
              <w:rPr>
                <w:rFonts w:ascii="Times New Roman" w:eastAsia="Times New Roman" w:hAnsi="Times New Roman" w:cs="Times New Roman"/>
                <w:lang w:val="en-GB" w:eastAsia="en-GB"/>
              </w:rPr>
              <w:t>= Yes</w:t>
            </w:r>
          </w:p>
        </w:tc>
        <w:tc>
          <w:tcPr>
            <w:tcW w:w="2131" w:type="pct"/>
            <w:shd w:val="clear" w:color="auto" w:fill="auto"/>
            <w:noWrap/>
            <w:vAlign w:val="bottom"/>
            <w:hideMark/>
          </w:tcPr>
          <w:p w14:paraId="7F5F126D"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40 (57.1)</w:t>
            </w:r>
          </w:p>
        </w:tc>
      </w:tr>
      <w:tr w:rsidR="00643BE2" w:rsidRPr="00951F07" w14:paraId="12B83FC1" w14:textId="77777777" w:rsidTr="00643BE2">
        <w:trPr>
          <w:trHeight w:val="290"/>
        </w:trPr>
        <w:tc>
          <w:tcPr>
            <w:tcW w:w="2869" w:type="pct"/>
            <w:shd w:val="clear" w:color="auto" w:fill="auto"/>
            <w:noWrap/>
            <w:vAlign w:val="bottom"/>
            <w:hideMark/>
          </w:tcPr>
          <w:p w14:paraId="523738A2" w14:textId="5B979B9B" w:rsidR="002773B0" w:rsidRPr="00951F07" w:rsidRDefault="002773B0" w:rsidP="00026A36">
            <w:pPr>
              <w:spacing w:after="0"/>
              <w:rPr>
                <w:rFonts w:ascii="Times New Roman" w:eastAsia="Times New Roman" w:hAnsi="Times New Roman" w:cs="Times New Roman"/>
                <w:lang w:val="en-GB" w:eastAsia="en-GB"/>
              </w:rPr>
            </w:pPr>
            <w:commentRangeStart w:id="75"/>
            <w:r w:rsidRPr="00951F07">
              <w:rPr>
                <w:rFonts w:ascii="Times New Roman" w:eastAsia="Times New Roman" w:hAnsi="Times New Roman" w:cs="Times New Roman"/>
                <w:lang w:val="en-GB" w:eastAsia="en-GB"/>
              </w:rPr>
              <w:t xml:space="preserve">Outcomes reported as outcomes </w:t>
            </w:r>
            <w:commentRangeEnd w:id="75"/>
            <w:r w:rsidR="00CF76B5">
              <w:rPr>
                <w:rStyle w:val="CommentReference"/>
              </w:rPr>
              <w:commentReference w:id="75"/>
            </w:r>
            <w:r w:rsidRPr="00951F07">
              <w:rPr>
                <w:rFonts w:ascii="Times New Roman" w:eastAsia="Times New Roman" w:hAnsi="Times New Roman" w:cs="Times New Roman"/>
                <w:lang w:val="en-GB" w:eastAsia="en-GB"/>
              </w:rPr>
              <w:t>= Yes</w:t>
            </w:r>
          </w:p>
        </w:tc>
        <w:tc>
          <w:tcPr>
            <w:tcW w:w="2131" w:type="pct"/>
            <w:shd w:val="clear" w:color="auto" w:fill="auto"/>
            <w:noWrap/>
            <w:vAlign w:val="bottom"/>
            <w:hideMark/>
          </w:tcPr>
          <w:p w14:paraId="2B846F8D"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51 (72.9)</w:t>
            </w:r>
          </w:p>
        </w:tc>
      </w:tr>
      <w:tr w:rsidR="00643BE2" w:rsidRPr="00951F07" w14:paraId="52036B2F" w14:textId="77777777" w:rsidTr="00643BE2">
        <w:trPr>
          <w:trHeight w:val="290"/>
        </w:trPr>
        <w:tc>
          <w:tcPr>
            <w:tcW w:w="2869" w:type="pct"/>
            <w:shd w:val="clear" w:color="auto" w:fill="auto"/>
            <w:noWrap/>
            <w:vAlign w:val="bottom"/>
            <w:hideMark/>
          </w:tcPr>
          <w:p w14:paraId="41728630" w14:textId="096E170E"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Report analyses registered = </w:t>
            </w:r>
            <w:r w:rsidR="00336403" w:rsidRPr="00951F07">
              <w:rPr>
                <w:rFonts w:ascii="Times New Roman" w:eastAsia="Times New Roman" w:hAnsi="Times New Roman" w:cs="Times New Roman"/>
                <w:lang w:val="en-GB" w:eastAsia="en-GB"/>
              </w:rPr>
              <w:t xml:space="preserve">Yes but time </w:t>
            </w:r>
            <w:r w:rsidRPr="00951F07">
              <w:rPr>
                <w:rFonts w:ascii="Times New Roman" w:eastAsia="Times New Roman" w:hAnsi="Times New Roman" w:cs="Times New Roman"/>
                <w:lang w:val="en-GB" w:eastAsia="en-GB"/>
              </w:rPr>
              <w:t>unknown</w:t>
            </w:r>
          </w:p>
        </w:tc>
        <w:tc>
          <w:tcPr>
            <w:tcW w:w="2131" w:type="pct"/>
            <w:shd w:val="clear" w:color="auto" w:fill="auto"/>
            <w:noWrap/>
            <w:vAlign w:val="bottom"/>
            <w:hideMark/>
          </w:tcPr>
          <w:p w14:paraId="6192A651"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 (2.9)</w:t>
            </w:r>
          </w:p>
        </w:tc>
      </w:tr>
      <w:tr w:rsidR="00643BE2" w:rsidRPr="00951F07" w14:paraId="39144A4F" w14:textId="77777777" w:rsidTr="00643BE2">
        <w:trPr>
          <w:trHeight w:val="290"/>
        </w:trPr>
        <w:tc>
          <w:tcPr>
            <w:tcW w:w="2869" w:type="pct"/>
            <w:shd w:val="clear" w:color="auto" w:fill="auto"/>
            <w:noWrap/>
            <w:vAlign w:val="bottom"/>
            <w:hideMark/>
          </w:tcPr>
          <w:p w14:paraId="6833CA48" w14:textId="7D48BCA8"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Report using STROBE guidelines = </w:t>
            </w:r>
            <w:r w:rsidR="00336403" w:rsidRPr="00951F07">
              <w:rPr>
                <w:rFonts w:ascii="Times New Roman" w:eastAsia="Times New Roman" w:hAnsi="Times New Roman" w:cs="Times New Roman"/>
                <w:lang w:val="en-GB" w:eastAsia="en-GB"/>
              </w:rPr>
              <w:t>Yes</w:t>
            </w:r>
          </w:p>
        </w:tc>
        <w:tc>
          <w:tcPr>
            <w:tcW w:w="2131" w:type="pct"/>
            <w:shd w:val="clear" w:color="auto" w:fill="auto"/>
            <w:noWrap/>
            <w:vAlign w:val="bottom"/>
            <w:hideMark/>
          </w:tcPr>
          <w:p w14:paraId="25E40EB0"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3 (4.3)</w:t>
            </w:r>
          </w:p>
        </w:tc>
      </w:tr>
      <w:tr w:rsidR="00643BE2" w:rsidRPr="00951F07" w14:paraId="2CACB645" w14:textId="77777777" w:rsidTr="00643BE2">
        <w:trPr>
          <w:trHeight w:val="290"/>
        </w:trPr>
        <w:tc>
          <w:tcPr>
            <w:tcW w:w="2869" w:type="pct"/>
            <w:shd w:val="clear" w:color="auto" w:fill="auto"/>
            <w:noWrap/>
            <w:vAlign w:val="bottom"/>
          </w:tcPr>
          <w:p w14:paraId="20502F36" w14:textId="1395CA33"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ab/>
              <w:t>Cite STROBE if used = Yes</w:t>
            </w:r>
          </w:p>
        </w:tc>
        <w:tc>
          <w:tcPr>
            <w:tcW w:w="2131" w:type="pct"/>
            <w:shd w:val="clear" w:color="auto" w:fill="auto"/>
            <w:noWrap/>
            <w:vAlign w:val="bottom"/>
          </w:tcPr>
          <w:p w14:paraId="3F2FED3B" w14:textId="16723FC5"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 (33.3)</w:t>
            </w:r>
          </w:p>
        </w:tc>
      </w:tr>
      <w:tr w:rsidR="00643BE2" w:rsidRPr="00951F07" w14:paraId="3EF15287" w14:textId="77777777" w:rsidTr="00643BE2">
        <w:trPr>
          <w:trHeight w:val="290"/>
        </w:trPr>
        <w:tc>
          <w:tcPr>
            <w:tcW w:w="2869" w:type="pct"/>
            <w:shd w:val="clear" w:color="auto" w:fill="auto"/>
            <w:noWrap/>
            <w:vAlign w:val="bottom"/>
          </w:tcPr>
          <w:p w14:paraId="000C9D14" w14:textId="1494755E"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ab/>
              <w:t>Report using other guidelines if not STROBE = Yes</w:t>
            </w:r>
          </w:p>
        </w:tc>
        <w:tc>
          <w:tcPr>
            <w:tcW w:w="2131" w:type="pct"/>
            <w:shd w:val="clear" w:color="auto" w:fill="auto"/>
            <w:noWrap/>
            <w:vAlign w:val="bottom"/>
          </w:tcPr>
          <w:p w14:paraId="7EF2AD5A" w14:textId="46CFFBE6"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0 (0)</w:t>
            </w:r>
          </w:p>
        </w:tc>
      </w:tr>
      <w:tr w:rsidR="00643BE2" w:rsidRPr="00951F07" w14:paraId="5F4F339F" w14:textId="77777777" w:rsidTr="00643BE2">
        <w:trPr>
          <w:trHeight w:val="290"/>
        </w:trPr>
        <w:tc>
          <w:tcPr>
            <w:tcW w:w="5000" w:type="pct"/>
            <w:gridSpan w:val="2"/>
            <w:shd w:val="clear" w:color="auto" w:fill="auto"/>
            <w:noWrap/>
            <w:vAlign w:val="bottom"/>
            <w:hideMark/>
          </w:tcPr>
          <w:p w14:paraId="1986B15E" w14:textId="17C9B175"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UK Biobank credit statement correctly</w:t>
            </w:r>
          </w:p>
        </w:tc>
      </w:tr>
      <w:tr w:rsidR="00643BE2" w:rsidRPr="00951F07" w14:paraId="1EA2EB33" w14:textId="77777777" w:rsidTr="00643BE2">
        <w:trPr>
          <w:trHeight w:val="290"/>
        </w:trPr>
        <w:tc>
          <w:tcPr>
            <w:tcW w:w="2869" w:type="pct"/>
            <w:shd w:val="clear" w:color="auto" w:fill="auto"/>
            <w:noWrap/>
            <w:vAlign w:val="bottom"/>
            <w:hideMark/>
          </w:tcPr>
          <w:p w14:paraId="7C7C37BF" w14:textId="059CBA5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No</w:t>
            </w:r>
          </w:p>
        </w:tc>
        <w:tc>
          <w:tcPr>
            <w:tcW w:w="2131" w:type="pct"/>
            <w:shd w:val="clear" w:color="auto" w:fill="auto"/>
            <w:noWrap/>
            <w:vAlign w:val="bottom"/>
            <w:hideMark/>
          </w:tcPr>
          <w:p w14:paraId="4473842F"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11 (15.7)</w:t>
            </w:r>
          </w:p>
        </w:tc>
      </w:tr>
      <w:tr w:rsidR="00643BE2" w:rsidRPr="00951F07" w14:paraId="0E6CB9B9" w14:textId="77777777" w:rsidTr="00643BE2">
        <w:trPr>
          <w:trHeight w:val="290"/>
        </w:trPr>
        <w:tc>
          <w:tcPr>
            <w:tcW w:w="2869" w:type="pct"/>
            <w:shd w:val="clear" w:color="auto" w:fill="auto"/>
            <w:noWrap/>
            <w:vAlign w:val="bottom"/>
            <w:hideMark/>
          </w:tcPr>
          <w:p w14:paraId="6B25BB1F" w14:textId="7C98E3AE"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Yes -- almost exact</w:t>
            </w:r>
          </w:p>
        </w:tc>
        <w:tc>
          <w:tcPr>
            <w:tcW w:w="2131" w:type="pct"/>
            <w:shd w:val="clear" w:color="auto" w:fill="auto"/>
            <w:noWrap/>
            <w:vAlign w:val="bottom"/>
            <w:hideMark/>
          </w:tcPr>
          <w:p w14:paraId="21888BED"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22 (31.4)</w:t>
            </w:r>
          </w:p>
        </w:tc>
      </w:tr>
      <w:tr w:rsidR="00643BE2" w:rsidRPr="00951F07" w14:paraId="769DCD0F" w14:textId="77777777" w:rsidTr="00643BE2">
        <w:trPr>
          <w:trHeight w:val="290"/>
        </w:trPr>
        <w:tc>
          <w:tcPr>
            <w:tcW w:w="2869" w:type="pct"/>
            <w:shd w:val="clear" w:color="auto" w:fill="auto"/>
            <w:noWrap/>
            <w:vAlign w:val="bottom"/>
            <w:hideMark/>
          </w:tcPr>
          <w:p w14:paraId="7C1DB1A4" w14:textId="6581D57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Yes -- exact</w:t>
            </w:r>
          </w:p>
        </w:tc>
        <w:tc>
          <w:tcPr>
            <w:tcW w:w="2131" w:type="pct"/>
            <w:shd w:val="clear" w:color="auto" w:fill="auto"/>
            <w:noWrap/>
            <w:vAlign w:val="bottom"/>
            <w:hideMark/>
          </w:tcPr>
          <w:p w14:paraId="1A34CCB4"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37 (52.9)</w:t>
            </w:r>
          </w:p>
        </w:tc>
      </w:tr>
      <w:tr w:rsidR="00643BE2" w:rsidRPr="00951F07" w14:paraId="480C5335" w14:textId="77777777" w:rsidTr="00643BE2">
        <w:trPr>
          <w:trHeight w:val="290"/>
        </w:trPr>
        <w:tc>
          <w:tcPr>
            <w:tcW w:w="5000" w:type="pct"/>
            <w:gridSpan w:val="2"/>
            <w:shd w:val="clear" w:color="auto" w:fill="auto"/>
            <w:noWrap/>
            <w:vAlign w:val="bottom"/>
            <w:hideMark/>
          </w:tcPr>
          <w:p w14:paraId="1ED0B715" w14:textId="77777777" w:rsidR="002773B0" w:rsidRPr="00951F07" w:rsidRDefault="002773B0" w:rsidP="00026A36">
            <w:pPr>
              <w:spacing w:after="0"/>
              <w:rPr>
                <w:rFonts w:ascii="Times New Roman" w:eastAsia="Times New Roman" w:hAnsi="Times New Roman" w:cs="Times New Roman"/>
                <w:lang w:val="en-GB" w:eastAsia="en-GB"/>
              </w:rPr>
            </w:pPr>
            <w:commentRangeStart w:id="76"/>
            <w:commentRangeStart w:id="77"/>
            <w:r w:rsidRPr="00951F07">
              <w:rPr>
                <w:rFonts w:ascii="Times New Roman" w:eastAsia="Times New Roman" w:hAnsi="Times New Roman" w:cs="Times New Roman"/>
                <w:lang w:val="en-GB" w:eastAsia="en-GB"/>
              </w:rPr>
              <w:t>Report UK Biobank variable IDs (%)</w:t>
            </w:r>
            <w:commentRangeEnd w:id="76"/>
            <w:r w:rsidR="0011192A">
              <w:rPr>
                <w:rStyle w:val="CommentReference"/>
              </w:rPr>
              <w:commentReference w:id="76"/>
            </w:r>
            <w:commentRangeEnd w:id="77"/>
            <w:r w:rsidR="00A93193">
              <w:rPr>
                <w:rStyle w:val="CommentReference"/>
              </w:rPr>
              <w:commentReference w:id="77"/>
            </w:r>
          </w:p>
        </w:tc>
      </w:tr>
      <w:tr w:rsidR="00643BE2" w:rsidRPr="00951F07" w14:paraId="4ECD35B2" w14:textId="77777777" w:rsidTr="00643BE2">
        <w:trPr>
          <w:trHeight w:val="290"/>
        </w:trPr>
        <w:tc>
          <w:tcPr>
            <w:tcW w:w="2869" w:type="pct"/>
            <w:shd w:val="clear" w:color="auto" w:fill="auto"/>
            <w:noWrap/>
            <w:vAlign w:val="bottom"/>
            <w:hideMark/>
          </w:tcPr>
          <w:p w14:paraId="1BE0E309"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Always</w:t>
            </w:r>
          </w:p>
        </w:tc>
        <w:tc>
          <w:tcPr>
            <w:tcW w:w="2131" w:type="pct"/>
            <w:shd w:val="clear" w:color="auto" w:fill="auto"/>
            <w:noWrap/>
            <w:vAlign w:val="bottom"/>
            <w:hideMark/>
          </w:tcPr>
          <w:p w14:paraId="1D728E63"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 (1.4)</w:t>
            </w:r>
          </w:p>
        </w:tc>
      </w:tr>
      <w:tr w:rsidR="00643BE2" w:rsidRPr="00951F07" w14:paraId="2A6B2D08" w14:textId="77777777" w:rsidTr="00643BE2">
        <w:trPr>
          <w:trHeight w:val="290"/>
        </w:trPr>
        <w:tc>
          <w:tcPr>
            <w:tcW w:w="2869" w:type="pct"/>
            <w:shd w:val="clear" w:color="auto" w:fill="auto"/>
            <w:noWrap/>
            <w:vAlign w:val="bottom"/>
            <w:hideMark/>
          </w:tcPr>
          <w:p w14:paraId="3191BD50"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Most</w:t>
            </w:r>
          </w:p>
        </w:tc>
        <w:tc>
          <w:tcPr>
            <w:tcW w:w="2131" w:type="pct"/>
            <w:shd w:val="clear" w:color="auto" w:fill="auto"/>
            <w:noWrap/>
            <w:vAlign w:val="bottom"/>
            <w:hideMark/>
          </w:tcPr>
          <w:p w14:paraId="3F188320"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 (2.9)</w:t>
            </w:r>
          </w:p>
        </w:tc>
      </w:tr>
      <w:tr w:rsidR="00643BE2" w:rsidRPr="00951F07" w14:paraId="342ED83B" w14:textId="77777777" w:rsidTr="00643BE2">
        <w:trPr>
          <w:trHeight w:val="290"/>
        </w:trPr>
        <w:tc>
          <w:tcPr>
            <w:tcW w:w="2869" w:type="pct"/>
            <w:shd w:val="clear" w:color="auto" w:fill="auto"/>
            <w:noWrap/>
            <w:vAlign w:val="bottom"/>
            <w:hideMark/>
          </w:tcPr>
          <w:p w14:paraId="6CAB4D8B"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Never</w:t>
            </w:r>
          </w:p>
        </w:tc>
        <w:tc>
          <w:tcPr>
            <w:tcW w:w="2131" w:type="pct"/>
            <w:shd w:val="clear" w:color="auto" w:fill="auto"/>
            <w:noWrap/>
            <w:vAlign w:val="bottom"/>
            <w:hideMark/>
          </w:tcPr>
          <w:p w14:paraId="02CAABD6"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60 (85.7)</w:t>
            </w:r>
          </w:p>
        </w:tc>
      </w:tr>
      <w:tr w:rsidR="00643BE2" w:rsidRPr="00951F07" w14:paraId="2B4BC88D" w14:textId="77777777" w:rsidTr="00643BE2">
        <w:trPr>
          <w:trHeight w:val="290"/>
        </w:trPr>
        <w:tc>
          <w:tcPr>
            <w:tcW w:w="2869" w:type="pct"/>
            <w:shd w:val="clear" w:color="auto" w:fill="auto"/>
            <w:noWrap/>
            <w:vAlign w:val="bottom"/>
            <w:hideMark/>
          </w:tcPr>
          <w:p w14:paraId="042A1EB7"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Sometimes</w:t>
            </w:r>
          </w:p>
        </w:tc>
        <w:tc>
          <w:tcPr>
            <w:tcW w:w="2131" w:type="pct"/>
            <w:shd w:val="clear" w:color="auto" w:fill="auto"/>
            <w:noWrap/>
            <w:vAlign w:val="bottom"/>
            <w:hideMark/>
          </w:tcPr>
          <w:p w14:paraId="5EE8FD57"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7 (10.0)</w:t>
            </w:r>
          </w:p>
        </w:tc>
      </w:tr>
      <w:tr w:rsidR="00643BE2" w:rsidRPr="00951F07" w14:paraId="14D6FF49" w14:textId="77777777" w:rsidTr="00643BE2">
        <w:trPr>
          <w:trHeight w:val="290"/>
        </w:trPr>
        <w:tc>
          <w:tcPr>
            <w:tcW w:w="2869" w:type="pct"/>
            <w:shd w:val="clear" w:color="auto" w:fill="auto"/>
            <w:noWrap/>
            <w:vAlign w:val="bottom"/>
            <w:hideMark/>
          </w:tcPr>
          <w:p w14:paraId="155989D0" w14:textId="4A51A6A6"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supplementary material = Yes</w:t>
            </w:r>
          </w:p>
        </w:tc>
        <w:tc>
          <w:tcPr>
            <w:tcW w:w="2131" w:type="pct"/>
            <w:shd w:val="clear" w:color="auto" w:fill="auto"/>
            <w:noWrap/>
            <w:vAlign w:val="bottom"/>
            <w:hideMark/>
          </w:tcPr>
          <w:p w14:paraId="2708BA12"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49 (70.0)</w:t>
            </w:r>
          </w:p>
        </w:tc>
      </w:tr>
      <w:tr w:rsidR="00643BE2" w:rsidRPr="00951F07" w14:paraId="4F625B68" w14:textId="77777777" w:rsidTr="00643BE2">
        <w:trPr>
          <w:trHeight w:val="290"/>
        </w:trPr>
        <w:tc>
          <w:tcPr>
            <w:tcW w:w="5000" w:type="pct"/>
            <w:gridSpan w:val="2"/>
            <w:shd w:val="clear" w:color="auto" w:fill="auto"/>
            <w:noWrap/>
            <w:vAlign w:val="bottom"/>
            <w:hideMark/>
          </w:tcPr>
          <w:p w14:paraId="170C5695" w14:textId="2DF1AB1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Published as open access</w:t>
            </w:r>
          </w:p>
        </w:tc>
      </w:tr>
      <w:tr w:rsidR="00643BE2" w:rsidRPr="00951F07" w14:paraId="0BF9DAA3" w14:textId="77777777" w:rsidTr="00643BE2">
        <w:trPr>
          <w:trHeight w:val="290"/>
        </w:trPr>
        <w:tc>
          <w:tcPr>
            <w:tcW w:w="2869" w:type="pct"/>
            <w:shd w:val="clear" w:color="auto" w:fill="auto"/>
            <w:noWrap/>
            <w:vAlign w:val="bottom"/>
            <w:hideMark/>
          </w:tcPr>
          <w:p w14:paraId="0B59975A"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No</w:t>
            </w:r>
          </w:p>
        </w:tc>
        <w:tc>
          <w:tcPr>
            <w:tcW w:w="2131" w:type="pct"/>
            <w:shd w:val="clear" w:color="auto" w:fill="auto"/>
            <w:noWrap/>
            <w:vAlign w:val="bottom"/>
            <w:hideMark/>
          </w:tcPr>
          <w:p w14:paraId="071000C3"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7 (10.0)</w:t>
            </w:r>
          </w:p>
        </w:tc>
      </w:tr>
      <w:tr w:rsidR="00643BE2" w:rsidRPr="00951F07" w14:paraId="5B173154" w14:textId="77777777" w:rsidTr="00643BE2">
        <w:trPr>
          <w:trHeight w:val="290"/>
        </w:trPr>
        <w:tc>
          <w:tcPr>
            <w:tcW w:w="2869" w:type="pct"/>
            <w:shd w:val="clear" w:color="auto" w:fill="auto"/>
            <w:noWrap/>
            <w:vAlign w:val="bottom"/>
            <w:hideMark/>
          </w:tcPr>
          <w:p w14:paraId="0B454F9F" w14:textId="2D9B49F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w:t>
            </w:r>
            <w:commentRangeStart w:id="78"/>
            <w:commentRangeStart w:id="79"/>
            <w:r w:rsidRPr="00951F07">
              <w:rPr>
                <w:rFonts w:ascii="Times New Roman" w:eastAsia="Times New Roman" w:hAnsi="Times New Roman" w:cs="Times New Roman"/>
                <w:lang w:val="en-GB" w:eastAsia="en-GB"/>
              </w:rPr>
              <w:t xml:space="preserve">No </w:t>
            </w:r>
            <w:r w:rsidR="00336403" w:rsidRPr="00951F07">
              <w:rPr>
                <w:rFonts w:ascii="Times New Roman" w:eastAsia="Times New Roman" w:hAnsi="Times New Roman" w:cs="Times New Roman"/>
                <w:lang w:val="en-GB" w:eastAsia="en-GB"/>
              </w:rPr>
              <w:t xml:space="preserve">but </w:t>
            </w:r>
            <w:r w:rsidRPr="00951F07">
              <w:rPr>
                <w:rFonts w:ascii="Times New Roman" w:eastAsia="Times New Roman" w:hAnsi="Times New Roman" w:cs="Times New Roman"/>
                <w:lang w:val="en-GB" w:eastAsia="en-GB"/>
              </w:rPr>
              <w:t>available elsewhere</w:t>
            </w:r>
            <w:commentRangeEnd w:id="78"/>
            <w:r w:rsidR="0011192A">
              <w:rPr>
                <w:rStyle w:val="CommentReference"/>
              </w:rPr>
              <w:commentReference w:id="78"/>
            </w:r>
            <w:commentRangeEnd w:id="79"/>
            <w:r w:rsidR="00A93193">
              <w:rPr>
                <w:rStyle w:val="CommentReference"/>
              </w:rPr>
              <w:commentReference w:id="79"/>
            </w:r>
          </w:p>
        </w:tc>
        <w:tc>
          <w:tcPr>
            <w:tcW w:w="2131" w:type="pct"/>
            <w:shd w:val="clear" w:color="auto" w:fill="auto"/>
            <w:noWrap/>
            <w:vAlign w:val="bottom"/>
            <w:hideMark/>
          </w:tcPr>
          <w:p w14:paraId="7D0C4746"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11 (15.7)</w:t>
            </w:r>
          </w:p>
        </w:tc>
      </w:tr>
      <w:tr w:rsidR="00643BE2" w:rsidRPr="00951F07" w14:paraId="4230C7B4" w14:textId="77777777" w:rsidTr="00643BE2">
        <w:trPr>
          <w:trHeight w:val="290"/>
        </w:trPr>
        <w:tc>
          <w:tcPr>
            <w:tcW w:w="2869" w:type="pct"/>
            <w:shd w:val="clear" w:color="auto" w:fill="auto"/>
            <w:noWrap/>
            <w:vAlign w:val="bottom"/>
            <w:hideMark/>
          </w:tcPr>
          <w:p w14:paraId="23CC48BF"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Yes</w:t>
            </w:r>
          </w:p>
        </w:tc>
        <w:tc>
          <w:tcPr>
            <w:tcW w:w="2131" w:type="pct"/>
            <w:shd w:val="clear" w:color="auto" w:fill="auto"/>
            <w:noWrap/>
            <w:vAlign w:val="bottom"/>
            <w:hideMark/>
          </w:tcPr>
          <w:p w14:paraId="6F0F8A12"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52 (74.3)</w:t>
            </w:r>
          </w:p>
        </w:tc>
      </w:tr>
      <w:tr w:rsidR="00643BE2" w:rsidRPr="00951F07" w14:paraId="3857B9EC" w14:textId="77777777" w:rsidTr="00643BE2">
        <w:trPr>
          <w:trHeight w:val="290"/>
        </w:trPr>
        <w:tc>
          <w:tcPr>
            <w:tcW w:w="2869" w:type="pct"/>
            <w:shd w:val="clear" w:color="auto" w:fill="auto"/>
            <w:noWrap/>
            <w:vAlign w:val="bottom"/>
            <w:hideMark/>
          </w:tcPr>
          <w:p w14:paraId="646A2545" w14:textId="232ED8F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a correction = Yes</w:t>
            </w:r>
          </w:p>
        </w:tc>
        <w:tc>
          <w:tcPr>
            <w:tcW w:w="2131" w:type="pct"/>
            <w:shd w:val="clear" w:color="auto" w:fill="auto"/>
            <w:noWrap/>
            <w:vAlign w:val="bottom"/>
            <w:hideMark/>
          </w:tcPr>
          <w:p w14:paraId="5724C2F3"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3 (4.3)</w:t>
            </w:r>
          </w:p>
        </w:tc>
      </w:tr>
      <w:tr w:rsidR="00643BE2" w:rsidRPr="00951F07" w14:paraId="5E73D6D4" w14:textId="77777777" w:rsidTr="00643BE2">
        <w:trPr>
          <w:trHeight w:val="290"/>
        </w:trPr>
        <w:tc>
          <w:tcPr>
            <w:tcW w:w="2869" w:type="pct"/>
            <w:shd w:val="clear" w:color="auto" w:fill="auto"/>
            <w:noWrap/>
            <w:vAlign w:val="bottom"/>
            <w:hideMark/>
          </w:tcPr>
          <w:p w14:paraId="18845DD1" w14:textId="385C2FB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UK Biobank application number = Yes</w:t>
            </w:r>
          </w:p>
        </w:tc>
        <w:tc>
          <w:tcPr>
            <w:tcW w:w="2131" w:type="pct"/>
            <w:shd w:val="clear" w:color="auto" w:fill="auto"/>
            <w:noWrap/>
            <w:vAlign w:val="bottom"/>
            <w:hideMark/>
          </w:tcPr>
          <w:p w14:paraId="290FCE8E"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41 (58.6)</w:t>
            </w:r>
          </w:p>
        </w:tc>
      </w:tr>
      <w:tr w:rsidR="00643BE2" w:rsidRPr="00951F07" w14:paraId="37E8F087" w14:textId="77777777" w:rsidTr="00643BE2">
        <w:trPr>
          <w:trHeight w:val="290"/>
        </w:trPr>
        <w:tc>
          <w:tcPr>
            <w:tcW w:w="2869" w:type="pct"/>
            <w:shd w:val="clear" w:color="auto" w:fill="auto"/>
            <w:noWrap/>
            <w:vAlign w:val="bottom"/>
            <w:hideMark/>
          </w:tcPr>
          <w:p w14:paraId="1D057A87" w14:textId="163FDAE4"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email address for corresponding author = Yes</w:t>
            </w:r>
          </w:p>
        </w:tc>
        <w:tc>
          <w:tcPr>
            <w:tcW w:w="2131" w:type="pct"/>
            <w:shd w:val="clear" w:color="auto" w:fill="auto"/>
            <w:noWrap/>
            <w:vAlign w:val="bottom"/>
            <w:hideMark/>
          </w:tcPr>
          <w:p w14:paraId="763A5C04"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69 (98.6)</w:t>
            </w:r>
          </w:p>
        </w:tc>
      </w:tr>
      <w:tr w:rsidR="00643BE2" w:rsidRPr="00951F07" w14:paraId="4FD3A897" w14:textId="77777777" w:rsidTr="00643BE2">
        <w:trPr>
          <w:trHeight w:val="290"/>
        </w:trPr>
        <w:tc>
          <w:tcPr>
            <w:tcW w:w="2869" w:type="pct"/>
            <w:shd w:val="clear" w:color="auto" w:fill="auto"/>
            <w:noWrap/>
            <w:vAlign w:val="bottom"/>
            <w:hideMark/>
          </w:tcPr>
          <w:p w14:paraId="7E60343F" w14:textId="6867EC1C"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keywords = Yes</w:t>
            </w:r>
          </w:p>
        </w:tc>
        <w:tc>
          <w:tcPr>
            <w:tcW w:w="2131" w:type="pct"/>
            <w:shd w:val="clear" w:color="auto" w:fill="auto"/>
            <w:noWrap/>
            <w:vAlign w:val="bottom"/>
            <w:hideMark/>
          </w:tcPr>
          <w:p w14:paraId="4BC1407C"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40 (57.1)</w:t>
            </w:r>
          </w:p>
        </w:tc>
      </w:tr>
      <w:tr w:rsidR="00643BE2" w:rsidRPr="00951F07" w14:paraId="79FFAD00" w14:textId="77777777" w:rsidTr="00643BE2">
        <w:trPr>
          <w:trHeight w:val="290"/>
        </w:trPr>
        <w:tc>
          <w:tcPr>
            <w:tcW w:w="2869" w:type="pct"/>
            <w:shd w:val="clear" w:color="auto" w:fill="auto"/>
            <w:noWrap/>
            <w:vAlign w:val="bottom"/>
            <w:hideMark/>
          </w:tcPr>
          <w:p w14:paraId="05F79701" w14:textId="1F9D31A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conflict of interest statement = Yes</w:t>
            </w:r>
          </w:p>
        </w:tc>
        <w:tc>
          <w:tcPr>
            <w:tcW w:w="2131" w:type="pct"/>
            <w:shd w:val="clear" w:color="auto" w:fill="auto"/>
            <w:noWrap/>
            <w:vAlign w:val="bottom"/>
            <w:hideMark/>
          </w:tcPr>
          <w:p w14:paraId="0668B54B"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62 (88.6)</w:t>
            </w:r>
          </w:p>
        </w:tc>
      </w:tr>
    </w:tbl>
    <w:p w14:paraId="418E126C" w14:textId="77777777" w:rsidR="002773B0" w:rsidRPr="00951F07" w:rsidRDefault="002773B0" w:rsidP="009F5672">
      <w:pPr>
        <w:pStyle w:val="BodyText"/>
        <w:spacing w:before="0" w:after="240"/>
        <w:rPr>
          <w:rFonts w:ascii="Times New Roman" w:hAnsi="Times New Roman" w:cs="Times New Roman"/>
        </w:rPr>
      </w:pPr>
    </w:p>
    <w:p w14:paraId="001EE935"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80" w:name="discussion"/>
      <w:r w:rsidRPr="00951F07">
        <w:rPr>
          <w:rFonts w:ascii="Times New Roman" w:hAnsi="Times New Roman" w:cs="Times New Roman"/>
          <w:color w:val="auto"/>
          <w:sz w:val="24"/>
          <w:szCs w:val="24"/>
        </w:rPr>
        <w:lastRenderedPageBreak/>
        <w:t>5</w:t>
      </w:r>
      <w:r w:rsidRPr="00951F07">
        <w:rPr>
          <w:rFonts w:ascii="Times New Roman" w:hAnsi="Times New Roman" w:cs="Times New Roman"/>
          <w:color w:val="auto"/>
          <w:sz w:val="24"/>
          <w:szCs w:val="24"/>
        </w:rPr>
        <w:tab/>
        <w:t>Discussion</w:t>
      </w:r>
      <w:bookmarkEnd w:id="80"/>
    </w:p>
    <w:p w14:paraId="4040F2E3" w14:textId="659F2C56" w:rsidR="00F41108" w:rsidRPr="002C7DFD" w:rsidRDefault="00BE0C45" w:rsidP="002C7DFD">
      <w:pPr>
        <w:pStyle w:val="Heading2"/>
        <w:spacing w:before="0" w:after="240"/>
        <w:rPr>
          <w:rFonts w:ascii="Times New Roman" w:hAnsi="Times New Roman" w:cs="Times New Roman"/>
          <w:color w:val="auto"/>
          <w:sz w:val="24"/>
          <w:szCs w:val="24"/>
        </w:rPr>
      </w:pPr>
      <w:bookmarkStart w:id="81" w:name="summary"/>
      <w:r w:rsidRPr="00951F07">
        <w:rPr>
          <w:rFonts w:ascii="Times New Roman" w:hAnsi="Times New Roman" w:cs="Times New Roman"/>
          <w:color w:val="auto"/>
          <w:sz w:val="24"/>
          <w:szCs w:val="24"/>
        </w:rPr>
        <w:t>5.1</w:t>
      </w:r>
      <w:r w:rsidRPr="00951F07">
        <w:rPr>
          <w:rFonts w:ascii="Times New Roman" w:hAnsi="Times New Roman" w:cs="Times New Roman"/>
          <w:color w:val="auto"/>
          <w:sz w:val="24"/>
          <w:szCs w:val="24"/>
        </w:rPr>
        <w:tab/>
        <w:t>Summary</w:t>
      </w:r>
      <w:bookmarkEnd w:id="81"/>
    </w:p>
    <w:p w14:paraId="7206D1D2" w14:textId="2674D063"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 xml:space="preserve">Our results indicate that the STROBE items best reported by UK Biobank studies are those regarding background (item 2), objectives (item 3), explaining design early (item 4), main statistical methods (item 12a), and </w:t>
      </w:r>
      <w:proofErr w:type="spellStart"/>
      <w:r w:rsidRPr="00951F07">
        <w:rPr>
          <w:rFonts w:ascii="Times New Roman" w:hAnsi="Times New Roman" w:cs="Times New Roman"/>
        </w:rPr>
        <w:t>summarising</w:t>
      </w:r>
      <w:proofErr w:type="spellEnd"/>
      <w:r w:rsidRPr="00951F07">
        <w:rPr>
          <w:rFonts w:ascii="Times New Roman" w:hAnsi="Times New Roman" w:cs="Times New Roman"/>
        </w:rPr>
        <w:t xml:space="preserve"> results (item 18) with nearly all articles reporting each item fully. The good reporting of the main statistical methods is encouraging for the reproducibility of the analyses. Most articles also fully reported information on </w:t>
      </w:r>
      <w:proofErr w:type="spellStart"/>
      <w:r w:rsidRPr="00951F07">
        <w:rPr>
          <w:rFonts w:ascii="Times New Roman" w:hAnsi="Times New Roman" w:cs="Times New Roman"/>
        </w:rPr>
        <w:t>generalisability</w:t>
      </w:r>
      <w:proofErr w:type="spellEnd"/>
      <w:r w:rsidRPr="00951F07">
        <w:rPr>
          <w:rFonts w:ascii="Times New Roman" w:hAnsi="Times New Roman" w:cs="Times New Roman"/>
        </w:rPr>
        <w:t xml:space="preserve"> (item 21).</w:t>
      </w:r>
    </w:p>
    <w:p w14:paraId="4888BB45" w14:textId="69DBC978"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 xml:space="preserve">Partial reporting dominated items </w:t>
      </w:r>
      <w:r w:rsidR="002C7DFD" w:rsidRPr="00951F07">
        <w:rPr>
          <w:rFonts w:ascii="Times New Roman" w:hAnsi="Times New Roman" w:cs="Times New Roman"/>
        </w:rPr>
        <w:t>regarding</w:t>
      </w:r>
      <w:r w:rsidRPr="00951F07">
        <w:rPr>
          <w:rFonts w:ascii="Times New Roman" w:hAnsi="Times New Roman" w:cs="Times New Roman"/>
        </w:rPr>
        <w:t xml:space="preserve"> setting, recruitment, location, and dates (item 5)</w:t>
      </w:r>
      <w:r w:rsidR="002C7DFD">
        <w:rPr>
          <w:rFonts w:ascii="Times New Roman" w:hAnsi="Times New Roman" w:cs="Times New Roman"/>
        </w:rPr>
        <w:t xml:space="preserve">; </w:t>
      </w:r>
      <w:r w:rsidRPr="00951F07">
        <w:rPr>
          <w:rFonts w:ascii="Times New Roman" w:hAnsi="Times New Roman" w:cs="Times New Roman"/>
        </w:rPr>
        <w:t>assessment methods (item 8)</w:t>
      </w:r>
      <w:r w:rsidR="002C7DFD">
        <w:rPr>
          <w:rFonts w:ascii="Times New Roman" w:hAnsi="Times New Roman" w:cs="Times New Roman"/>
        </w:rPr>
        <w:t>;</w:t>
      </w:r>
      <w:r w:rsidRPr="00951F07">
        <w:rPr>
          <w:rFonts w:ascii="Times New Roman" w:hAnsi="Times New Roman" w:cs="Times New Roman"/>
        </w:rPr>
        <w:t xml:space="preserve"> variable analysis and grouping (item 11)</w:t>
      </w:r>
      <w:r w:rsidR="002C7DFD">
        <w:rPr>
          <w:rFonts w:ascii="Times New Roman" w:hAnsi="Times New Roman" w:cs="Times New Roman"/>
        </w:rPr>
        <w:t>;</w:t>
      </w:r>
      <w:r w:rsidRPr="00951F07">
        <w:rPr>
          <w:rFonts w:ascii="Times New Roman" w:hAnsi="Times New Roman" w:cs="Times New Roman"/>
        </w:rPr>
        <w:t xml:space="preserve"> addressing missing data (item 12c)</w:t>
      </w:r>
      <w:r w:rsidR="002C7DFD">
        <w:rPr>
          <w:rFonts w:ascii="Times New Roman" w:hAnsi="Times New Roman" w:cs="Times New Roman"/>
        </w:rPr>
        <w:t>;</w:t>
      </w:r>
      <w:r w:rsidRPr="00951F07">
        <w:rPr>
          <w:rFonts w:ascii="Times New Roman" w:hAnsi="Times New Roman" w:cs="Times New Roman"/>
        </w:rPr>
        <w:t xml:space="preserve"> main results and definitions of confounders (item 16a)</w:t>
      </w:r>
      <w:r w:rsidR="002C7DFD">
        <w:rPr>
          <w:rFonts w:ascii="Times New Roman" w:hAnsi="Times New Roman" w:cs="Times New Roman"/>
        </w:rPr>
        <w:t>;</w:t>
      </w:r>
      <w:r w:rsidRPr="00951F07">
        <w:rPr>
          <w:rFonts w:ascii="Times New Roman" w:hAnsi="Times New Roman" w:cs="Times New Roman"/>
        </w:rPr>
        <w:t xml:space="preserve"> limitations and bias (item 19)</w:t>
      </w:r>
      <w:r w:rsidR="002C7DFD">
        <w:rPr>
          <w:rFonts w:ascii="Times New Roman" w:hAnsi="Times New Roman" w:cs="Times New Roman"/>
        </w:rPr>
        <w:t xml:space="preserve">; </w:t>
      </w:r>
      <w:r w:rsidRPr="00951F07">
        <w:rPr>
          <w:rFonts w:ascii="Times New Roman" w:hAnsi="Times New Roman" w:cs="Times New Roman"/>
        </w:rPr>
        <w:t xml:space="preserve">and funder details (item 22). For some items partial reporting is not a major concern because the information is available elsewhere. Although it does not meet the STROBE guidelines, all information for item 5 and 8 is fully reported in the </w:t>
      </w:r>
      <w:r w:rsidR="002C7DFD">
        <w:rPr>
          <w:rFonts w:ascii="Times New Roman" w:hAnsi="Times New Roman" w:cs="Times New Roman"/>
        </w:rPr>
        <w:t>publicly</w:t>
      </w:r>
      <w:r w:rsidRPr="00951F07">
        <w:rPr>
          <w:rFonts w:ascii="Times New Roman" w:hAnsi="Times New Roman" w:cs="Times New Roman"/>
        </w:rPr>
        <w:t xml:space="preserve"> available UK Biobank documentation. For others, partial reporting casts doubt on the </w:t>
      </w:r>
      <w:commentRangeStart w:id="82"/>
      <w:r w:rsidRPr="00951F07">
        <w:rPr>
          <w:rFonts w:ascii="Times New Roman" w:hAnsi="Times New Roman" w:cs="Times New Roman"/>
        </w:rPr>
        <w:t xml:space="preserve">reproducibility </w:t>
      </w:r>
      <w:commentRangeEnd w:id="82"/>
      <w:r w:rsidR="00B947B9">
        <w:rPr>
          <w:rStyle w:val="CommentReference"/>
        </w:rPr>
        <w:commentReference w:id="82"/>
      </w:r>
      <w:r w:rsidRPr="00951F07">
        <w:rPr>
          <w:rFonts w:ascii="Times New Roman" w:hAnsi="Times New Roman" w:cs="Times New Roman"/>
        </w:rPr>
        <w:t xml:space="preserve">of the included studies. Authors </w:t>
      </w:r>
      <w:commentRangeStart w:id="83"/>
      <w:r w:rsidRPr="00951F07">
        <w:rPr>
          <w:rFonts w:ascii="Times New Roman" w:hAnsi="Times New Roman" w:cs="Times New Roman"/>
        </w:rPr>
        <w:t xml:space="preserve">poorly reported </w:t>
      </w:r>
      <w:commentRangeEnd w:id="83"/>
      <w:r w:rsidR="00B947B9">
        <w:rPr>
          <w:rStyle w:val="CommentReference"/>
        </w:rPr>
        <w:commentReference w:id="83"/>
      </w:r>
      <w:r w:rsidRPr="00951F07">
        <w:rPr>
          <w:rFonts w:ascii="Times New Roman" w:hAnsi="Times New Roman" w:cs="Times New Roman"/>
        </w:rPr>
        <w:t>how they handled their variables (item 11) and missing data (item 12c). Also, most reporting of the methods (items 12b and 12e) and results (item 17) from sensitivity, subgroup, interaction, and other analyses was incomplete. Both issues could limit the reproducibility of UK Biobank analyses.</w:t>
      </w:r>
    </w:p>
    <w:p w14:paraId="0A015295" w14:textId="7A7C4501"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Other items that were poorly reported pose less of a threat to reproducibility but could still be cause for concern. For one, most authors partially reported item 16a. Supplementary Table 2 shows that while nearly all authors fully report their confounder-adjusted estimates most are failing report their unadjusted elements and to justify why they included the confounders they did.  This information may be less vital to reproducing analyses than other items, but it does suggest a widespread norm of researchers including confounders without a stated justification. Similarly, the significant lack of reporting for item 9, 19 and 22 suggests it is acceptable for researchers not to provide detailed analysis of potential bias in their studies or report the role of funders in their studies. Lastly, many authors failing to mention the design of their study in their title or abstract (item 1a) could create problems in retrieving studies during searches.</w:t>
      </w:r>
    </w:p>
    <w:p w14:paraId="09EDCF03" w14:textId="7F04A888"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 xml:space="preserve">The worst reported items were 12d, 13c, absolute risk estimates (item 14b) and amounts of missing data (item 16c), with most authors reporting no information about them. </w:t>
      </w:r>
      <w:proofErr w:type="gramStart"/>
      <w:r w:rsidRPr="00951F07">
        <w:rPr>
          <w:rFonts w:ascii="Times New Roman" w:hAnsi="Times New Roman" w:cs="Times New Roman"/>
        </w:rPr>
        <w:t>Again</w:t>
      </w:r>
      <w:proofErr w:type="gramEnd"/>
      <w:r w:rsidRPr="00951F07">
        <w:rPr>
          <w:rFonts w:ascii="Times New Roman" w:hAnsi="Times New Roman" w:cs="Times New Roman"/>
        </w:rPr>
        <w:t xml:space="preserve"> the implications are of varying concern for different items. Figure 1 shows few authors reported addressing loss to follow up (item 12d). This could be because many studies used NHS data linked to the UK Biobank as follow up </w:t>
      </w:r>
      <w:proofErr w:type="gramStart"/>
      <w:r w:rsidRPr="00951F07">
        <w:rPr>
          <w:rFonts w:ascii="Times New Roman" w:hAnsi="Times New Roman" w:cs="Times New Roman"/>
        </w:rPr>
        <w:t>data</w:t>
      </w:r>
      <w:proofErr w:type="gramEnd"/>
      <w:r w:rsidRPr="00951F07">
        <w:rPr>
          <w:rFonts w:ascii="Times New Roman" w:hAnsi="Times New Roman" w:cs="Times New Roman"/>
        </w:rPr>
        <w:t xml:space="preserve"> so the studies are likely to have low loss to follow up. Although confirming this will require further investigation into the individual studies. The impact of authors’ rarely providing flow diagrams (item 13c) is also tempered by the good results for 13a and 13b, as it suggests authors do report the information just not in a flow diagram.</w:t>
      </w:r>
    </w:p>
    <w:p w14:paraId="346FCE0F" w14:textId="24E706A2"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 xml:space="preserve">We </w:t>
      </w:r>
      <w:ins w:id="84" w:author="Robert Thibault" w:date="2021-11-08T11:21:00Z">
        <w:r w:rsidR="00AD3B7C">
          <w:rPr>
            <w:rFonts w:ascii="Times New Roman" w:hAnsi="Times New Roman" w:cs="Times New Roman"/>
          </w:rPr>
          <w:t xml:space="preserve">coded additional </w:t>
        </w:r>
      </w:ins>
      <w:r w:rsidRPr="00951F07">
        <w:rPr>
          <w:rFonts w:ascii="Times New Roman" w:hAnsi="Times New Roman" w:cs="Times New Roman"/>
        </w:rPr>
        <w:t xml:space="preserve">variables to measure reporting quality of information not covered by the STROBE guidelines. 62 </w:t>
      </w:r>
      <w:ins w:id="85" w:author="Robert Thibault" w:date="2021-11-08T11:22:00Z">
        <w:r w:rsidR="00AD3B7C">
          <w:rPr>
            <w:rFonts w:ascii="Times New Roman" w:hAnsi="Times New Roman" w:cs="Times New Roman"/>
          </w:rPr>
          <w:t xml:space="preserve">articles </w:t>
        </w:r>
      </w:ins>
      <w:r w:rsidRPr="00951F07">
        <w:rPr>
          <w:rFonts w:ascii="Times New Roman" w:hAnsi="Times New Roman" w:cs="Times New Roman"/>
        </w:rPr>
        <w:t xml:space="preserve">reported a conflict-of-interest statement, 41 provided their </w:t>
      </w:r>
      <w:proofErr w:type="spellStart"/>
      <w:r w:rsidRPr="00951F07">
        <w:rPr>
          <w:rFonts w:ascii="Times New Roman" w:hAnsi="Times New Roman" w:cs="Times New Roman"/>
        </w:rPr>
        <w:t>studie</w:t>
      </w:r>
      <w:ins w:id="86" w:author="Robert Thibault" w:date="2021-11-08T11:22:00Z">
        <w:r w:rsidR="00AD3B7C">
          <w:rPr>
            <w:rFonts w:ascii="Times New Roman" w:hAnsi="Times New Roman" w:cs="Times New Roman"/>
          </w:rPr>
          <w:t>’</w:t>
        </w:r>
      </w:ins>
      <w:r w:rsidRPr="00951F07">
        <w:rPr>
          <w:rFonts w:ascii="Times New Roman" w:hAnsi="Times New Roman" w:cs="Times New Roman"/>
        </w:rPr>
        <w:t>s</w:t>
      </w:r>
      <w:proofErr w:type="spellEnd"/>
      <w:r w:rsidRPr="00951F07">
        <w:rPr>
          <w:rFonts w:ascii="Times New Roman" w:hAnsi="Times New Roman" w:cs="Times New Roman"/>
        </w:rPr>
        <w:t xml:space="preserve"> UK Biobank application number, and 59 reported the UK Biobank credit statement correctly. However, the reporting was poor for the variables we included to assess the </w:t>
      </w:r>
      <w:r w:rsidRPr="00951F07">
        <w:rPr>
          <w:rFonts w:ascii="Times New Roman" w:hAnsi="Times New Roman" w:cs="Times New Roman"/>
        </w:rPr>
        <w:lastRenderedPageBreak/>
        <w:t xml:space="preserve">reproducibility of the analyses. Only 2 papers shared any part of their analysis code, 2 reported having registered their analyses though whether these registrations were before or after seeing the data was unclear, and 10 reported at least one UK Biobank variable ID. </w:t>
      </w:r>
    </w:p>
    <w:p w14:paraId="41B50ED8" w14:textId="2700929B" w:rsidR="00132F2A" w:rsidRPr="00951F07" w:rsidRDefault="00BE0C45" w:rsidP="009F5672">
      <w:pPr>
        <w:pStyle w:val="Heading2"/>
        <w:spacing w:before="0" w:after="240"/>
        <w:rPr>
          <w:rFonts w:ascii="Times New Roman" w:hAnsi="Times New Roman" w:cs="Times New Roman"/>
          <w:color w:val="auto"/>
          <w:sz w:val="24"/>
          <w:szCs w:val="24"/>
        </w:rPr>
      </w:pPr>
      <w:bookmarkStart w:id="87" w:name="limitations"/>
      <w:r w:rsidRPr="00951F07">
        <w:rPr>
          <w:rFonts w:ascii="Times New Roman" w:hAnsi="Times New Roman" w:cs="Times New Roman"/>
          <w:color w:val="auto"/>
          <w:sz w:val="24"/>
          <w:szCs w:val="24"/>
        </w:rPr>
        <w:t>5.2</w:t>
      </w:r>
      <w:r w:rsidRPr="00951F07">
        <w:rPr>
          <w:rFonts w:ascii="Times New Roman" w:hAnsi="Times New Roman" w:cs="Times New Roman"/>
          <w:color w:val="auto"/>
          <w:sz w:val="24"/>
          <w:szCs w:val="24"/>
        </w:rPr>
        <w:tab/>
        <w:t>Limitations</w:t>
      </w:r>
      <w:bookmarkEnd w:id="87"/>
    </w:p>
    <w:p w14:paraId="4B00ADE0" w14:textId="01258F55"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[plan – see bullets]</w:t>
      </w:r>
    </w:p>
    <w:p w14:paraId="741B366D" w14:textId="732A2902"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 xml:space="preserve">appropriateness of strobe for secondary data analysis - </w:t>
      </w:r>
      <w:proofErr w:type="gramStart"/>
      <w:r w:rsidRPr="00951F07">
        <w:rPr>
          <w:rFonts w:ascii="Times New Roman" w:hAnsi="Times New Roman" w:cs="Times New Roman"/>
        </w:rPr>
        <w:t>e.g.</w:t>
      </w:r>
      <w:proofErr w:type="gramEnd"/>
      <w:r w:rsidRPr="00951F07">
        <w:rPr>
          <w:rFonts w:ascii="Times New Roman" w:hAnsi="Times New Roman" w:cs="Times New Roman"/>
        </w:rPr>
        <w:t xml:space="preserve"> item 10 excluded completely</w:t>
      </w:r>
    </w:p>
    <w:p w14:paraId="5303DB73" w14:textId="337426B1"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kappa statistics -- limitations of double coding for something so subjective</w:t>
      </w:r>
    </w:p>
    <w:p w14:paraId="56069B53" w14:textId="09FD1C9C"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deviations from systematic review method &amp; protocol</w:t>
      </w:r>
    </w:p>
    <w:p w14:paraId="0FFA9BD8" w14:textId="77777777"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reverse engineering of reporting guidelines = inappropriate to use as reporting assessment?</w:t>
      </w:r>
    </w:p>
    <w:p w14:paraId="5C051B99" w14:textId="12F9A801" w:rsidR="00F41108" w:rsidRPr="002C7DFD" w:rsidRDefault="00F41108" w:rsidP="00F41108">
      <w:pPr>
        <w:pStyle w:val="BodyText"/>
        <w:numPr>
          <w:ilvl w:val="1"/>
          <w:numId w:val="8"/>
        </w:numPr>
        <w:rPr>
          <w:rFonts w:ascii="Times New Roman" w:hAnsi="Times New Roman" w:cs="Times New Roman"/>
        </w:rPr>
      </w:pPr>
      <w:r w:rsidRPr="00951F07">
        <w:rPr>
          <w:rFonts w:ascii="Times New Roman" w:hAnsi="Times New Roman" w:cs="Times New Roman"/>
        </w:rPr>
        <w:t xml:space="preserve">Releasing ‘adherence checklists’ with reporting guidelines would </w:t>
      </w:r>
      <w:proofErr w:type="gramStart"/>
      <w:r w:rsidRPr="00951F07">
        <w:rPr>
          <w:rFonts w:ascii="Times New Roman" w:hAnsi="Times New Roman" w:cs="Times New Roman"/>
        </w:rPr>
        <w:t>help  reporting</w:t>
      </w:r>
      <w:proofErr w:type="gramEnd"/>
      <w:r w:rsidRPr="00951F07">
        <w:rPr>
          <w:rFonts w:ascii="Times New Roman" w:hAnsi="Times New Roman" w:cs="Times New Roman"/>
        </w:rPr>
        <w:t xml:space="preserve"> assessments</w:t>
      </w:r>
    </w:p>
    <w:p w14:paraId="5A073B80" w14:textId="7A7563C5" w:rsidR="00132F2A" w:rsidRPr="00951F07" w:rsidRDefault="00BE0C45" w:rsidP="009F5672">
      <w:pPr>
        <w:pStyle w:val="Heading2"/>
        <w:spacing w:before="0" w:after="240"/>
        <w:rPr>
          <w:rFonts w:ascii="Times New Roman" w:hAnsi="Times New Roman" w:cs="Times New Roman"/>
          <w:color w:val="auto"/>
          <w:sz w:val="24"/>
          <w:szCs w:val="24"/>
        </w:rPr>
      </w:pPr>
      <w:bookmarkStart w:id="88" w:name="conclusions"/>
      <w:r w:rsidRPr="00951F07">
        <w:rPr>
          <w:rFonts w:ascii="Times New Roman" w:hAnsi="Times New Roman" w:cs="Times New Roman"/>
          <w:color w:val="auto"/>
          <w:sz w:val="24"/>
          <w:szCs w:val="24"/>
        </w:rPr>
        <w:t>5.3</w:t>
      </w:r>
      <w:r w:rsidRPr="00951F07">
        <w:rPr>
          <w:rFonts w:ascii="Times New Roman" w:hAnsi="Times New Roman" w:cs="Times New Roman"/>
          <w:color w:val="auto"/>
          <w:sz w:val="24"/>
          <w:szCs w:val="24"/>
        </w:rPr>
        <w:tab/>
        <w:t>Conclusions</w:t>
      </w:r>
      <w:bookmarkEnd w:id="88"/>
    </w:p>
    <w:p w14:paraId="0481695E" w14:textId="254472FF"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[plan see bullets]</w:t>
      </w:r>
    </w:p>
    <w:p w14:paraId="482F65D3" w14:textId="45C49202" w:rsidR="00F41108" w:rsidRPr="00951F07" w:rsidRDefault="00F41108" w:rsidP="00F41108">
      <w:pPr>
        <w:pStyle w:val="BodyText"/>
        <w:numPr>
          <w:ilvl w:val="0"/>
          <w:numId w:val="10"/>
        </w:numPr>
        <w:rPr>
          <w:rFonts w:ascii="Times New Roman" w:hAnsi="Times New Roman" w:cs="Times New Roman"/>
        </w:rPr>
      </w:pPr>
      <w:r w:rsidRPr="00951F07">
        <w:rPr>
          <w:rFonts w:ascii="Times New Roman" w:hAnsi="Times New Roman" w:cs="Times New Roman"/>
        </w:rPr>
        <w:t>Good reporting of statistical methods will aid replications of the main results. Comparing replication results to the original may be difficult given the poor reporting of unadjusted estimates. The lack of shared code will also make replications more difficult.</w:t>
      </w:r>
    </w:p>
    <w:p w14:paraId="62827ED4"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89" w:name="funding-source"/>
      <w:r w:rsidRPr="00951F07">
        <w:rPr>
          <w:rFonts w:ascii="Times New Roman" w:hAnsi="Times New Roman" w:cs="Times New Roman"/>
          <w:color w:val="auto"/>
          <w:sz w:val="24"/>
          <w:szCs w:val="24"/>
        </w:rPr>
        <w:t>6</w:t>
      </w:r>
      <w:r w:rsidRPr="00951F07">
        <w:rPr>
          <w:rFonts w:ascii="Times New Roman" w:hAnsi="Times New Roman" w:cs="Times New Roman"/>
          <w:color w:val="auto"/>
          <w:sz w:val="24"/>
          <w:szCs w:val="24"/>
        </w:rPr>
        <w:tab/>
        <w:t>Funding Source</w:t>
      </w:r>
      <w:bookmarkEnd w:id="89"/>
    </w:p>
    <w:p w14:paraId="43488958"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This review is being funded by the John Climax Benevolent Fund. The funder will support the conduct of the review by paying KD’s stipend. The funder had </w:t>
      </w:r>
      <w:proofErr w:type="gramStart"/>
      <w:r w:rsidRPr="00951F07">
        <w:rPr>
          <w:rFonts w:ascii="Times New Roman" w:hAnsi="Times New Roman" w:cs="Times New Roman"/>
        </w:rPr>
        <w:t>no</w:t>
      </w:r>
      <w:proofErr w:type="gramEnd"/>
      <w:r w:rsidRPr="00951F07">
        <w:rPr>
          <w:rFonts w:ascii="Times New Roman" w:hAnsi="Times New Roman" w:cs="Times New Roman"/>
        </w:rPr>
        <w:t xml:space="preserve"> input on any aspect of the project, such the protocol design, data collection, data analysis nor interpretation or publication of results.</w:t>
      </w:r>
    </w:p>
    <w:p w14:paraId="50C9D83F"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90" w:name="conflicts-of-interest"/>
      <w:r w:rsidRPr="00951F07">
        <w:rPr>
          <w:rFonts w:ascii="Times New Roman" w:hAnsi="Times New Roman" w:cs="Times New Roman"/>
          <w:color w:val="auto"/>
          <w:sz w:val="24"/>
          <w:szCs w:val="24"/>
        </w:rPr>
        <w:t>7</w:t>
      </w:r>
      <w:r w:rsidRPr="00951F07">
        <w:rPr>
          <w:rFonts w:ascii="Times New Roman" w:hAnsi="Times New Roman" w:cs="Times New Roman"/>
          <w:color w:val="auto"/>
          <w:sz w:val="24"/>
          <w:szCs w:val="24"/>
        </w:rPr>
        <w:tab/>
        <w:t>Conflicts of Interest</w:t>
      </w:r>
      <w:bookmarkEnd w:id="90"/>
    </w:p>
    <w:p w14:paraId="6A79DC93" w14:textId="4D4A9636" w:rsidR="00132F2A"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There are no conflicts of interest to report.</w:t>
      </w:r>
    </w:p>
    <w:p w14:paraId="41717B12" w14:textId="398B4498" w:rsidR="00840072" w:rsidRDefault="00840072">
      <w:r>
        <w:br w:type="page"/>
      </w:r>
    </w:p>
    <w:p w14:paraId="600FDEA0" w14:textId="1E717702" w:rsidR="00132F2A" w:rsidRPr="00951F07" w:rsidRDefault="00BE0C45" w:rsidP="009F5672">
      <w:pPr>
        <w:pStyle w:val="Heading1"/>
        <w:spacing w:before="0" w:after="240"/>
        <w:rPr>
          <w:rFonts w:ascii="Times New Roman" w:hAnsi="Times New Roman" w:cs="Times New Roman"/>
          <w:color w:val="auto"/>
          <w:sz w:val="24"/>
          <w:szCs w:val="24"/>
        </w:rPr>
      </w:pPr>
      <w:bookmarkStart w:id="91" w:name="supplementary-material"/>
      <w:r w:rsidRPr="00951F07">
        <w:rPr>
          <w:rFonts w:ascii="Times New Roman" w:hAnsi="Times New Roman" w:cs="Times New Roman"/>
          <w:color w:val="auto"/>
          <w:sz w:val="24"/>
          <w:szCs w:val="24"/>
        </w:rPr>
        <w:lastRenderedPageBreak/>
        <w:t>8</w:t>
      </w:r>
      <w:r w:rsidRPr="00951F07">
        <w:rPr>
          <w:rFonts w:ascii="Times New Roman" w:hAnsi="Times New Roman" w:cs="Times New Roman"/>
          <w:color w:val="auto"/>
          <w:sz w:val="24"/>
          <w:szCs w:val="24"/>
        </w:rPr>
        <w:tab/>
        <w:t>Supplementary Material</w:t>
      </w:r>
      <w:bookmarkEnd w:id="91"/>
    </w:p>
    <w:p w14:paraId="528B2261" w14:textId="0505CF5F" w:rsidR="00643BE2" w:rsidRDefault="00643BE2" w:rsidP="009F5672">
      <w:pPr>
        <w:pStyle w:val="Heading2"/>
        <w:spacing w:before="0" w:after="240"/>
        <w:rPr>
          <w:rFonts w:ascii="Times New Roman" w:hAnsi="Times New Roman" w:cs="Times New Roman"/>
          <w:color w:val="auto"/>
          <w:sz w:val="24"/>
          <w:szCs w:val="24"/>
        </w:rPr>
      </w:pPr>
      <w:r w:rsidRPr="00951F07">
        <w:rPr>
          <w:rFonts w:ascii="Times New Roman" w:hAnsi="Times New Roman" w:cs="Times New Roman"/>
          <w:color w:val="auto"/>
          <w:sz w:val="24"/>
          <w:szCs w:val="24"/>
        </w:rPr>
        <w:t>8.1</w:t>
      </w:r>
      <w:r w:rsidRPr="00951F07">
        <w:rPr>
          <w:rFonts w:ascii="Times New Roman" w:hAnsi="Times New Roman" w:cs="Times New Roman"/>
          <w:color w:val="auto"/>
          <w:sz w:val="24"/>
          <w:szCs w:val="24"/>
        </w:rPr>
        <w:tab/>
        <w:t>Supplementary Figure 1</w:t>
      </w:r>
    </w:p>
    <w:p w14:paraId="4AF1247C" w14:textId="1A607686" w:rsidR="00E408E7" w:rsidRPr="00E408E7" w:rsidRDefault="00E408E7" w:rsidP="00E408E7">
      <w:pPr>
        <w:pStyle w:val="BodyText"/>
        <w:rPr>
          <w:i/>
          <w:iCs/>
        </w:rPr>
      </w:pPr>
      <w:r>
        <w:rPr>
          <w:i/>
          <w:iCs/>
        </w:rPr>
        <w:t>Supplementary Figure 1. Flow diagram of included articles</w:t>
      </w:r>
    </w:p>
    <w:p w14:paraId="01EF4087" w14:textId="337CDE02" w:rsidR="00643BE2" w:rsidRPr="00951F07" w:rsidRDefault="00E408E7" w:rsidP="009F5672">
      <w:pPr>
        <w:pStyle w:val="BodyText"/>
        <w:spacing w:before="0" w:after="240"/>
        <w:rPr>
          <w:rFonts w:ascii="Times New Roman" w:hAnsi="Times New Roman" w:cs="Times New Roman"/>
        </w:rPr>
      </w:pPr>
      <w:commentRangeStart w:id="92"/>
      <w:r>
        <w:rPr>
          <w:rFonts w:ascii="Times New Roman" w:hAnsi="Times New Roman" w:cs="Times New Roman"/>
          <w:noProof/>
        </w:rPr>
        <w:drawing>
          <wp:inline distT="0" distB="0" distL="0" distR="0" wp14:anchorId="2F724D92" wp14:editId="2001EDA0">
            <wp:extent cx="5573472" cy="65276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191" cy="6534306"/>
                    </a:xfrm>
                    <a:prstGeom prst="rect">
                      <a:avLst/>
                    </a:prstGeom>
                    <a:noFill/>
                  </pic:spPr>
                </pic:pic>
              </a:graphicData>
            </a:graphic>
          </wp:inline>
        </w:drawing>
      </w:r>
      <w:commentRangeEnd w:id="92"/>
      <w:r w:rsidR="00713120">
        <w:rPr>
          <w:rStyle w:val="CommentReference"/>
        </w:rPr>
        <w:commentReference w:id="92"/>
      </w:r>
    </w:p>
    <w:p w14:paraId="136F45C9" w14:textId="6193FE1B" w:rsidR="00643BE2" w:rsidRPr="002C7DFD" w:rsidRDefault="00BE0C45" w:rsidP="002C7DFD">
      <w:pPr>
        <w:pStyle w:val="Heading2"/>
        <w:spacing w:before="0" w:after="240"/>
        <w:rPr>
          <w:rFonts w:ascii="Times New Roman" w:hAnsi="Times New Roman" w:cs="Times New Roman"/>
          <w:color w:val="auto"/>
          <w:sz w:val="24"/>
          <w:szCs w:val="24"/>
        </w:rPr>
      </w:pPr>
      <w:bookmarkStart w:id="93" w:name="supplementary-table-2"/>
      <w:r w:rsidRPr="00951F07">
        <w:rPr>
          <w:rFonts w:ascii="Times New Roman" w:hAnsi="Times New Roman" w:cs="Times New Roman"/>
          <w:color w:val="auto"/>
          <w:sz w:val="24"/>
          <w:szCs w:val="24"/>
        </w:rPr>
        <w:lastRenderedPageBreak/>
        <w:t>8.</w:t>
      </w:r>
      <w:r w:rsidR="00643BE2" w:rsidRPr="00951F07">
        <w:rPr>
          <w:rFonts w:ascii="Times New Roman" w:hAnsi="Times New Roman" w:cs="Times New Roman"/>
          <w:color w:val="auto"/>
          <w:sz w:val="24"/>
          <w:szCs w:val="24"/>
        </w:rPr>
        <w:t>2</w:t>
      </w:r>
      <w:r w:rsidRPr="00951F07">
        <w:rPr>
          <w:rFonts w:ascii="Times New Roman" w:hAnsi="Times New Roman" w:cs="Times New Roman"/>
          <w:color w:val="auto"/>
          <w:sz w:val="24"/>
          <w:szCs w:val="24"/>
        </w:rPr>
        <w:tab/>
      </w:r>
      <w:commentRangeStart w:id="94"/>
      <w:commentRangeStart w:id="95"/>
      <w:r w:rsidRPr="00951F07">
        <w:rPr>
          <w:rFonts w:ascii="Times New Roman" w:hAnsi="Times New Roman" w:cs="Times New Roman"/>
          <w:color w:val="auto"/>
          <w:sz w:val="24"/>
          <w:szCs w:val="24"/>
        </w:rPr>
        <w:t>Supplementary Table 2</w:t>
      </w:r>
      <w:bookmarkEnd w:id="93"/>
      <w:commentRangeEnd w:id="94"/>
      <w:r w:rsidR="007232C7">
        <w:rPr>
          <w:rStyle w:val="CommentReference"/>
          <w:rFonts w:asciiTheme="minorHAnsi" w:eastAsiaTheme="minorHAnsi" w:hAnsiTheme="minorHAnsi" w:cstheme="minorBidi"/>
          <w:b w:val="0"/>
          <w:bCs w:val="0"/>
          <w:color w:val="auto"/>
        </w:rPr>
        <w:commentReference w:id="94"/>
      </w:r>
      <w:commentRangeEnd w:id="95"/>
      <w:r w:rsidR="00E6391F">
        <w:rPr>
          <w:rStyle w:val="CommentReference"/>
          <w:rFonts w:asciiTheme="minorHAnsi" w:eastAsiaTheme="minorHAnsi" w:hAnsiTheme="minorHAnsi" w:cstheme="minorBidi"/>
          <w:b w:val="0"/>
          <w:bCs w:val="0"/>
          <w:color w:val="auto"/>
        </w:rPr>
        <w:commentReference w:id="95"/>
      </w:r>
    </w:p>
    <w:p w14:paraId="33D56F30" w14:textId="253F9621" w:rsidR="00132F2A" w:rsidRPr="00951F07" w:rsidRDefault="00BE0C45" w:rsidP="009F5672">
      <w:pPr>
        <w:pStyle w:val="TableCaption"/>
        <w:spacing w:after="240"/>
        <w:rPr>
          <w:rFonts w:ascii="Times New Roman" w:hAnsi="Times New Roman" w:cs="Times New Roman"/>
        </w:rPr>
      </w:pPr>
      <w:r w:rsidRPr="00951F07">
        <w:rPr>
          <w:rFonts w:ascii="Times New Roman" w:hAnsi="Times New Roman" w:cs="Times New Roman"/>
        </w:rPr>
        <w:t>Supplementary Table 2. Descriptive statistics for reporting quality of subdivisions of all STROBE items</w:t>
      </w:r>
    </w:p>
    <w:p w14:paraId="49EE109C" w14:textId="77777777" w:rsidR="00643BE2" w:rsidRPr="00951F07" w:rsidRDefault="00643BE2" w:rsidP="009F5672">
      <w:pPr>
        <w:pStyle w:val="TableCaption"/>
        <w:spacing w:after="240"/>
        <w:rPr>
          <w:rFonts w:ascii="Times New Roman" w:hAnsi="Times New Roman" w:cs="Times New Roman"/>
        </w:rPr>
      </w:pPr>
    </w:p>
    <w:tbl>
      <w:tblPr>
        <w:tblStyle w:val="Table"/>
        <w:tblW w:w="5000" w:type="pct"/>
        <w:tblLook w:val="07E0" w:firstRow="1" w:lastRow="1" w:firstColumn="1" w:lastColumn="1" w:noHBand="1" w:noVBand="1"/>
      </w:tblPr>
      <w:tblGrid>
        <w:gridCol w:w="2299"/>
        <w:gridCol w:w="608"/>
        <w:gridCol w:w="1305"/>
        <w:gridCol w:w="2226"/>
        <w:gridCol w:w="689"/>
        <w:gridCol w:w="266"/>
        <w:gridCol w:w="1967"/>
      </w:tblGrid>
      <w:tr w:rsidR="00643BE2" w:rsidRPr="00951F07" w14:paraId="6D25D362" w14:textId="5481E35A" w:rsidTr="00643BE2">
        <w:tc>
          <w:tcPr>
            <w:tcW w:w="1228" w:type="pct"/>
            <w:tcBorders>
              <w:top w:val="single" w:sz="4" w:space="0" w:color="auto"/>
              <w:bottom w:val="single" w:sz="2" w:space="0" w:color="auto"/>
            </w:tcBorders>
            <w:vAlign w:val="bottom"/>
          </w:tcPr>
          <w:p w14:paraId="1E175CDB" w14:textId="1D9F612E"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STROBE Item </w:t>
            </w:r>
          </w:p>
        </w:tc>
        <w:tc>
          <w:tcPr>
            <w:tcW w:w="325" w:type="pct"/>
            <w:tcBorders>
              <w:top w:val="single" w:sz="4" w:space="0" w:color="auto"/>
              <w:bottom w:val="single" w:sz="2" w:space="0" w:color="auto"/>
            </w:tcBorders>
            <w:vAlign w:val="bottom"/>
          </w:tcPr>
          <w:p w14:paraId="0151FDED"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No</w:t>
            </w:r>
          </w:p>
        </w:tc>
        <w:tc>
          <w:tcPr>
            <w:tcW w:w="697" w:type="pct"/>
            <w:tcBorders>
              <w:top w:val="single" w:sz="4" w:space="0" w:color="auto"/>
              <w:bottom w:val="single" w:sz="2" w:space="0" w:color="auto"/>
            </w:tcBorders>
            <w:vAlign w:val="bottom"/>
          </w:tcPr>
          <w:p w14:paraId="78249722"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Partially</w:t>
            </w:r>
          </w:p>
        </w:tc>
        <w:tc>
          <w:tcPr>
            <w:tcW w:w="1189" w:type="pct"/>
            <w:tcBorders>
              <w:top w:val="single" w:sz="4" w:space="0" w:color="auto"/>
              <w:bottom w:val="single" w:sz="2" w:space="0" w:color="auto"/>
            </w:tcBorders>
            <w:vAlign w:val="bottom"/>
          </w:tcPr>
          <w:p w14:paraId="2EC6E71E" w14:textId="77777777" w:rsidR="0085045D" w:rsidRPr="00951F07" w:rsidRDefault="0085045D" w:rsidP="00926B04">
            <w:pPr>
              <w:pStyle w:val="Compact"/>
              <w:spacing w:before="0" w:after="0"/>
              <w:jc w:val="center"/>
              <w:rPr>
                <w:rFonts w:ascii="Times New Roman" w:hAnsi="Times New Roman" w:cs="Times New Roman"/>
                <w:b/>
                <w:bCs/>
              </w:rPr>
            </w:pPr>
            <w:proofErr w:type="gramStart"/>
            <w:r w:rsidRPr="00951F07">
              <w:rPr>
                <w:rFonts w:ascii="Times New Roman" w:hAnsi="Times New Roman" w:cs="Times New Roman"/>
                <w:b/>
                <w:bCs/>
              </w:rPr>
              <w:t>Partially-External</w:t>
            </w:r>
            <w:proofErr w:type="gramEnd"/>
          </w:p>
        </w:tc>
        <w:tc>
          <w:tcPr>
            <w:tcW w:w="368" w:type="pct"/>
            <w:tcBorders>
              <w:top w:val="single" w:sz="4" w:space="0" w:color="auto"/>
              <w:bottom w:val="single" w:sz="2" w:space="0" w:color="auto"/>
            </w:tcBorders>
            <w:vAlign w:val="bottom"/>
          </w:tcPr>
          <w:p w14:paraId="1F9D35CE"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Yes</w:t>
            </w:r>
          </w:p>
        </w:tc>
        <w:tc>
          <w:tcPr>
            <w:tcW w:w="142" w:type="pct"/>
            <w:tcBorders>
              <w:top w:val="single" w:sz="4" w:space="0" w:color="auto"/>
              <w:bottom w:val="single" w:sz="2" w:space="0" w:color="auto"/>
            </w:tcBorders>
          </w:tcPr>
          <w:p w14:paraId="4E7684CA" w14:textId="77777777" w:rsidR="0085045D" w:rsidRPr="00951F07" w:rsidRDefault="0085045D" w:rsidP="00926B04">
            <w:pPr>
              <w:pStyle w:val="Compact"/>
              <w:spacing w:before="0" w:after="0"/>
              <w:jc w:val="center"/>
              <w:rPr>
                <w:rFonts w:ascii="Times New Roman" w:hAnsi="Times New Roman" w:cs="Times New Roman"/>
                <w:b/>
                <w:bCs/>
              </w:rPr>
            </w:pPr>
          </w:p>
        </w:tc>
        <w:tc>
          <w:tcPr>
            <w:tcW w:w="1051" w:type="pct"/>
            <w:tcBorders>
              <w:top w:val="single" w:sz="4" w:space="0" w:color="auto"/>
              <w:bottom w:val="single" w:sz="2" w:space="0" w:color="auto"/>
            </w:tcBorders>
            <w:vAlign w:val="bottom"/>
          </w:tcPr>
          <w:p w14:paraId="15FBCE5D" w14:textId="1520732A"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Not Applicable</w:t>
            </w:r>
          </w:p>
        </w:tc>
      </w:tr>
      <w:tr w:rsidR="00643BE2" w:rsidRPr="00951F07" w14:paraId="0C9D72A4" w14:textId="7E4CDBD5" w:rsidTr="00643BE2">
        <w:tc>
          <w:tcPr>
            <w:tcW w:w="1228" w:type="pct"/>
            <w:tcBorders>
              <w:top w:val="single" w:sz="2" w:space="0" w:color="auto"/>
            </w:tcBorders>
          </w:tcPr>
          <w:p w14:paraId="09B0FA7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1a</w:t>
            </w:r>
          </w:p>
        </w:tc>
        <w:tc>
          <w:tcPr>
            <w:tcW w:w="325" w:type="pct"/>
            <w:tcBorders>
              <w:top w:val="single" w:sz="2" w:space="0" w:color="auto"/>
            </w:tcBorders>
          </w:tcPr>
          <w:p w14:paraId="6585443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31</w:t>
            </w:r>
          </w:p>
        </w:tc>
        <w:tc>
          <w:tcPr>
            <w:tcW w:w="697" w:type="pct"/>
            <w:tcBorders>
              <w:top w:val="single" w:sz="2" w:space="0" w:color="auto"/>
            </w:tcBorders>
          </w:tcPr>
          <w:p w14:paraId="7B074EC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1189" w:type="pct"/>
            <w:tcBorders>
              <w:top w:val="single" w:sz="2" w:space="0" w:color="auto"/>
            </w:tcBorders>
          </w:tcPr>
          <w:p w14:paraId="62666C4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Borders>
              <w:top w:val="single" w:sz="2" w:space="0" w:color="auto"/>
            </w:tcBorders>
          </w:tcPr>
          <w:p w14:paraId="0E55CCC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34</w:t>
            </w:r>
          </w:p>
        </w:tc>
        <w:tc>
          <w:tcPr>
            <w:tcW w:w="142" w:type="pct"/>
            <w:tcBorders>
              <w:top w:val="single" w:sz="2" w:space="0" w:color="auto"/>
            </w:tcBorders>
          </w:tcPr>
          <w:p w14:paraId="15DB0DA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Borders>
              <w:top w:val="single" w:sz="2" w:space="0" w:color="auto"/>
            </w:tcBorders>
          </w:tcPr>
          <w:p w14:paraId="659A678C" w14:textId="643CF9E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9C65CF0" w14:textId="6F8358B9" w:rsidTr="0085045D">
        <w:tc>
          <w:tcPr>
            <w:tcW w:w="1228" w:type="pct"/>
          </w:tcPr>
          <w:p w14:paraId="0F43C59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1b_i</w:t>
            </w:r>
          </w:p>
        </w:tc>
        <w:tc>
          <w:tcPr>
            <w:tcW w:w="325" w:type="pct"/>
          </w:tcPr>
          <w:p w14:paraId="35FFD4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30A786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189" w:type="pct"/>
          </w:tcPr>
          <w:p w14:paraId="63BB003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804C35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57</w:t>
            </w:r>
          </w:p>
        </w:tc>
        <w:tc>
          <w:tcPr>
            <w:tcW w:w="142" w:type="pct"/>
          </w:tcPr>
          <w:p w14:paraId="506DB22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CEF9C82" w14:textId="124C6DA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9616678" w14:textId="2F53DEE6" w:rsidTr="0085045D">
        <w:tc>
          <w:tcPr>
            <w:tcW w:w="1228" w:type="pct"/>
          </w:tcPr>
          <w:p w14:paraId="19E81A7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1b_ii</w:t>
            </w:r>
          </w:p>
        </w:tc>
        <w:tc>
          <w:tcPr>
            <w:tcW w:w="325" w:type="pct"/>
          </w:tcPr>
          <w:p w14:paraId="784CE2D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7BC774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189" w:type="pct"/>
          </w:tcPr>
          <w:p w14:paraId="14381D4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7C91CC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58</w:t>
            </w:r>
          </w:p>
        </w:tc>
        <w:tc>
          <w:tcPr>
            <w:tcW w:w="142" w:type="pct"/>
          </w:tcPr>
          <w:p w14:paraId="0E73EE6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3F9AF5D2" w14:textId="1916C1B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7C5B1DA" w14:textId="36D55214" w:rsidTr="0085045D">
        <w:tc>
          <w:tcPr>
            <w:tcW w:w="1228" w:type="pct"/>
          </w:tcPr>
          <w:p w14:paraId="78A4C63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2_i</w:t>
            </w:r>
          </w:p>
        </w:tc>
        <w:tc>
          <w:tcPr>
            <w:tcW w:w="325" w:type="pct"/>
          </w:tcPr>
          <w:p w14:paraId="6454DD6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54F35B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ACB8B6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DB0194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142" w:type="pct"/>
          </w:tcPr>
          <w:p w14:paraId="3D532DC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30BAAC79" w14:textId="19121F2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60E2B46" w14:textId="04776452" w:rsidTr="0085045D">
        <w:tc>
          <w:tcPr>
            <w:tcW w:w="1228" w:type="pct"/>
          </w:tcPr>
          <w:p w14:paraId="4644A68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2_ii</w:t>
            </w:r>
          </w:p>
        </w:tc>
        <w:tc>
          <w:tcPr>
            <w:tcW w:w="325" w:type="pct"/>
          </w:tcPr>
          <w:p w14:paraId="52B4601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06D557F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419C9DB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05C0A9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c>
          <w:tcPr>
            <w:tcW w:w="142" w:type="pct"/>
          </w:tcPr>
          <w:p w14:paraId="071C781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3504067" w14:textId="6741482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0237627" w14:textId="160BEE49" w:rsidTr="0085045D">
        <w:tc>
          <w:tcPr>
            <w:tcW w:w="1228" w:type="pct"/>
          </w:tcPr>
          <w:p w14:paraId="4DDC0A3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3</w:t>
            </w:r>
          </w:p>
        </w:tc>
        <w:tc>
          <w:tcPr>
            <w:tcW w:w="325" w:type="pct"/>
          </w:tcPr>
          <w:p w14:paraId="0D7FD40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112DDE1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27AE0EF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B81082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c>
          <w:tcPr>
            <w:tcW w:w="142" w:type="pct"/>
          </w:tcPr>
          <w:p w14:paraId="1741BCF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2C11712" w14:textId="11B18F2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CE7584D" w14:textId="249F025B" w:rsidTr="0085045D">
        <w:tc>
          <w:tcPr>
            <w:tcW w:w="1228" w:type="pct"/>
          </w:tcPr>
          <w:p w14:paraId="6B78547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4</w:t>
            </w:r>
          </w:p>
        </w:tc>
        <w:tc>
          <w:tcPr>
            <w:tcW w:w="325" w:type="pct"/>
          </w:tcPr>
          <w:p w14:paraId="024C353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DDD517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189" w:type="pct"/>
          </w:tcPr>
          <w:p w14:paraId="1E8BC7E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37FE7A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142" w:type="pct"/>
          </w:tcPr>
          <w:p w14:paraId="008DE9E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32A175B" w14:textId="63CC6AD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AE3B7E4" w14:textId="00CEBDAD" w:rsidTr="0085045D">
        <w:tc>
          <w:tcPr>
            <w:tcW w:w="1228" w:type="pct"/>
          </w:tcPr>
          <w:p w14:paraId="2233390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w:t>
            </w:r>
          </w:p>
        </w:tc>
        <w:tc>
          <w:tcPr>
            <w:tcW w:w="325" w:type="pct"/>
          </w:tcPr>
          <w:p w14:paraId="2220483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307289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c>
          <w:tcPr>
            <w:tcW w:w="1189" w:type="pct"/>
          </w:tcPr>
          <w:p w14:paraId="14AC984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368" w:type="pct"/>
          </w:tcPr>
          <w:p w14:paraId="3C5B6FF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36</w:t>
            </w:r>
          </w:p>
        </w:tc>
        <w:tc>
          <w:tcPr>
            <w:tcW w:w="142" w:type="pct"/>
          </w:tcPr>
          <w:p w14:paraId="0A8A2BF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64F517F" w14:textId="342B4DA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C6C8C66" w14:textId="7BF62FB9" w:rsidTr="0085045D">
        <w:tc>
          <w:tcPr>
            <w:tcW w:w="1228" w:type="pct"/>
          </w:tcPr>
          <w:p w14:paraId="2D12792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5_ii</w:t>
            </w:r>
          </w:p>
        </w:tc>
        <w:tc>
          <w:tcPr>
            <w:tcW w:w="325" w:type="pct"/>
          </w:tcPr>
          <w:p w14:paraId="38BE800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4A49104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7003254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3B9DD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65</w:t>
            </w:r>
          </w:p>
        </w:tc>
        <w:tc>
          <w:tcPr>
            <w:tcW w:w="142" w:type="pct"/>
          </w:tcPr>
          <w:p w14:paraId="493BB7A3"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E91BAEF" w14:textId="7C4F35E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6720462" w14:textId="27BD3014" w:rsidTr="0085045D">
        <w:tc>
          <w:tcPr>
            <w:tcW w:w="1228" w:type="pct"/>
          </w:tcPr>
          <w:p w14:paraId="7B52F7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5_iii</w:t>
            </w:r>
          </w:p>
        </w:tc>
        <w:tc>
          <w:tcPr>
            <w:tcW w:w="325" w:type="pct"/>
          </w:tcPr>
          <w:p w14:paraId="38E715E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697" w:type="pct"/>
          </w:tcPr>
          <w:p w14:paraId="1B95597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4B95FC4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3FC05A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47</w:t>
            </w:r>
          </w:p>
        </w:tc>
        <w:tc>
          <w:tcPr>
            <w:tcW w:w="142" w:type="pct"/>
          </w:tcPr>
          <w:p w14:paraId="21494BE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FEA2D29" w14:textId="05D3627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20A59EA" w14:textId="75D332B7" w:rsidTr="0085045D">
        <w:tc>
          <w:tcPr>
            <w:tcW w:w="1228" w:type="pct"/>
          </w:tcPr>
          <w:p w14:paraId="5F1ECAD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5_iv</w:t>
            </w:r>
          </w:p>
        </w:tc>
        <w:tc>
          <w:tcPr>
            <w:tcW w:w="325" w:type="pct"/>
          </w:tcPr>
          <w:p w14:paraId="3B59610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697" w:type="pct"/>
          </w:tcPr>
          <w:p w14:paraId="65B3FDF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21</w:t>
            </w:r>
          </w:p>
        </w:tc>
        <w:tc>
          <w:tcPr>
            <w:tcW w:w="1189" w:type="pct"/>
          </w:tcPr>
          <w:p w14:paraId="4521D0F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D5A08A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31</w:t>
            </w:r>
          </w:p>
        </w:tc>
        <w:tc>
          <w:tcPr>
            <w:tcW w:w="142" w:type="pct"/>
          </w:tcPr>
          <w:p w14:paraId="5F921CC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24D98DB" w14:textId="1974513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6551BB91" w14:textId="35EDE57F" w:rsidTr="0085045D">
        <w:tc>
          <w:tcPr>
            <w:tcW w:w="1228" w:type="pct"/>
          </w:tcPr>
          <w:p w14:paraId="222833C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5_v</w:t>
            </w:r>
          </w:p>
        </w:tc>
        <w:tc>
          <w:tcPr>
            <w:tcW w:w="325" w:type="pct"/>
          </w:tcPr>
          <w:p w14:paraId="7B576E5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697" w:type="pct"/>
          </w:tcPr>
          <w:p w14:paraId="2BB4923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1189" w:type="pct"/>
          </w:tcPr>
          <w:p w14:paraId="49594B7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1B058F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25</w:t>
            </w:r>
          </w:p>
        </w:tc>
        <w:tc>
          <w:tcPr>
            <w:tcW w:w="142" w:type="pct"/>
          </w:tcPr>
          <w:p w14:paraId="43C81201"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28A0E1C" w14:textId="1E5C350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643BE2" w:rsidRPr="00951F07" w14:paraId="29F19858" w14:textId="054BFAE7" w:rsidTr="0085045D">
        <w:tc>
          <w:tcPr>
            <w:tcW w:w="1228" w:type="pct"/>
          </w:tcPr>
          <w:p w14:paraId="0B95A09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5_vi</w:t>
            </w:r>
          </w:p>
        </w:tc>
        <w:tc>
          <w:tcPr>
            <w:tcW w:w="325" w:type="pct"/>
          </w:tcPr>
          <w:p w14:paraId="063E957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697" w:type="pct"/>
          </w:tcPr>
          <w:p w14:paraId="32BE784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189" w:type="pct"/>
          </w:tcPr>
          <w:p w14:paraId="501962E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8F3542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10</w:t>
            </w:r>
          </w:p>
        </w:tc>
        <w:tc>
          <w:tcPr>
            <w:tcW w:w="142" w:type="pct"/>
          </w:tcPr>
          <w:p w14:paraId="35A41BC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EE52246" w14:textId="526AE7B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r>
      <w:tr w:rsidR="00643BE2" w:rsidRPr="00951F07" w14:paraId="52E092ED" w14:textId="4760A44C" w:rsidTr="0085045D">
        <w:tc>
          <w:tcPr>
            <w:tcW w:w="1228" w:type="pct"/>
          </w:tcPr>
          <w:p w14:paraId="346E38D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6a_i_cc</w:t>
            </w:r>
          </w:p>
        </w:tc>
        <w:tc>
          <w:tcPr>
            <w:tcW w:w="325" w:type="pct"/>
          </w:tcPr>
          <w:p w14:paraId="0386836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6595A44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38CD5D6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98588D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4CA8C0C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18BD019" w14:textId="6A475A3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661E8A4C" w14:textId="4BBB3CC7" w:rsidTr="0085045D">
        <w:tc>
          <w:tcPr>
            <w:tcW w:w="1228" w:type="pct"/>
          </w:tcPr>
          <w:p w14:paraId="0C71659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6a_i_coh_cs</w:t>
            </w:r>
          </w:p>
        </w:tc>
        <w:tc>
          <w:tcPr>
            <w:tcW w:w="325" w:type="pct"/>
          </w:tcPr>
          <w:p w14:paraId="755417D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697" w:type="pct"/>
          </w:tcPr>
          <w:p w14:paraId="322A0D2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189" w:type="pct"/>
          </w:tcPr>
          <w:p w14:paraId="124764F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7F827D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142" w:type="pct"/>
          </w:tcPr>
          <w:p w14:paraId="68CBC60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9177522" w14:textId="4E5C3BC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r>
      <w:tr w:rsidR="00643BE2" w:rsidRPr="00951F07" w14:paraId="7691124A" w14:textId="43F58732" w:rsidTr="0085045D">
        <w:tc>
          <w:tcPr>
            <w:tcW w:w="1228" w:type="pct"/>
          </w:tcPr>
          <w:p w14:paraId="3CAC823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6a_ii_cc</w:t>
            </w:r>
          </w:p>
        </w:tc>
        <w:tc>
          <w:tcPr>
            <w:tcW w:w="325" w:type="pct"/>
          </w:tcPr>
          <w:p w14:paraId="410C547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3A374EE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76DBDBC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B8C0B0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77D692E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3D506DF1" w14:textId="436D442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27EAFAB1" w14:textId="51969C27" w:rsidTr="0085045D">
        <w:tc>
          <w:tcPr>
            <w:tcW w:w="1228" w:type="pct"/>
          </w:tcPr>
          <w:p w14:paraId="3677AAF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6a_ii_coh_cs</w:t>
            </w:r>
          </w:p>
        </w:tc>
        <w:tc>
          <w:tcPr>
            <w:tcW w:w="325" w:type="pct"/>
          </w:tcPr>
          <w:p w14:paraId="27E709A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B1E55A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65CA089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12B7956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64</w:t>
            </w:r>
          </w:p>
        </w:tc>
        <w:tc>
          <w:tcPr>
            <w:tcW w:w="142" w:type="pct"/>
          </w:tcPr>
          <w:p w14:paraId="0FD1DBA8"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9F169B3" w14:textId="51DCCC0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r>
      <w:tr w:rsidR="00643BE2" w:rsidRPr="00951F07" w14:paraId="62E05830" w14:textId="5D70B039" w:rsidTr="0085045D">
        <w:tc>
          <w:tcPr>
            <w:tcW w:w="1228" w:type="pct"/>
          </w:tcPr>
          <w:p w14:paraId="7CA0183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6a_iii_cc</w:t>
            </w:r>
          </w:p>
        </w:tc>
        <w:tc>
          <w:tcPr>
            <w:tcW w:w="325" w:type="pct"/>
          </w:tcPr>
          <w:p w14:paraId="24CDCD8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B01F02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1466A46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0BE62C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42" w:type="pct"/>
          </w:tcPr>
          <w:p w14:paraId="5873CA6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7255D63" w14:textId="1E8D3C4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58BC36A9" w14:textId="7F7C8144" w:rsidTr="0085045D">
        <w:tc>
          <w:tcPr>
            <w:tcW w:w="1228" w:type="pct"/>
          </w:tcPr>
          <w:p w14:paraId="53A418D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6a_iii_coh_cs</w:t>
            </w:r>
          </w:p>
        </w:tc>
        <w:tc>
          <w:tcPr>
            <w:tcW w:w="325" w:type="pct"/>
          </w:tcPr>
          <w:p w14:paraId="595A673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584FFE6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189" w:type="pct"/>
          </w:tcPr>
          <w:p w14:paraId="0FDED6F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2E866C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142" w:type="pct"/>
          </w:tcPr>
          <w:p w14:paraId="7563064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67819E4" w14:textId="2B4D7D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60</w:t>
            </w:r>
          </w:p>
        </w:tc>
      </w:tr>
      <w:tr w:rsidR="00643BE2" w:rsidRPr="00951F07" w14:paraId="5DA0568C" w14:textId="28863A56" w:rsidTr="0085045D">
        <w:tc>
          <w:tcPr>
            <w:tcW w:w="1228" w:type="pct"/>
          </w:tcPr>
          <w:p w14:paraId="4789E52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6a_iv_cc</w:t>
            </w:r>
          </w:p>
        </w:tc>
        <w:tc>
          <w:tcPr>
            <w:tcW w:w="325" w:type="pct"/>
          </w:tcPr>
          <w:p w14:paraId="102921B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697" w:type="pct"/>
          </w:tcPr>
          <w:p w14:paraId="2A3D79E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137B745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22B992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197E340C"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078CE68" w14:textId="56D57DC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47019FF4" w14:textId="75934B76" w:rsidTr="0085045D">
        <w:tc>
          <w:tcPr>
            <w:tcW w:w="1228" w:type="pct"/>
          </w:tcPr>
          <w:p w14:paraId="6B2514B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6a_iv_coh</w:t>
            </w:r>
          </w:p>
        </w:tc>
        <w:tc>
          <w:tcPr>
            <w:tcW w:w="325" w:type="pct"/>
          </w:tcPr>
          <w:p w14:paraId="0898E23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988E30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1189" w:type="pct"/>
          </w:tcPr>
          <w:p w14:paraId="23797D3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06C4CD3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24</w:t>
            </w:r>
          </w:p>
        </w:tc>
        <w:tc>
          <w:tcPr>
            <w:tcW w:w="142" w:type="pct"/>
          </w:tcPr>
          <w:p w14:paraId="11F6E3B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EC2EC59" w14:textId="574838E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r>
      <w:tr w:rsidR="00643BE2" w:rsidRPr="00951F07" w14:paraId="6E204F19" w14:textId="06F1DD30" w:rsidTr="0085045D">
        <w:tc>
          <w:tcPr>
            <w:tcW w:w="1228" w:type="pct"/>
          </w:tcPr>
          <w:p w14:paraId="24623FD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6b_i_cc</w:t>
            </w:r>
          </w:p>
        </w:tc>
        <w:tc>
          <w:tcPr>
            <w:tcW w:w="325" w:type="pct"/>
          </w:tcPr>
          <w:p w14:paraId="6837D9A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809F8A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21960A8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41E6BF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4034D02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7BF3F86" w14:textId="08BBD36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r>
      <w:tr w:rsidR="00643BE2" w:rsidRPr="00951F07" w14:paraId="13338DEF" w14:textId="4EF4BD4A" w:rsidTr="0085045D">
        <w:tc>
          <w:tcPr>
            <w:tcW w:w="1228" w:type="pct"/>
          </w:tcPr>
          <w:p w14:paraId="68875BA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6b_i_coh</w:t>
            </w:r>
          </w:p>
        </w:tc>
        <w:tc>
          <w:tcPr>
            <w:tcW w:w="325" w:type="pct"/>
          </w:tcPr>
          <w:p w14:paraId="2BD413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A864BA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D123A1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F4A5F3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77EDB8D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E0E8FE9" w14:textId="28AAF0D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717F4029" w14:textId="2FB390D2" w:rsidTr="0085045D">
        <w:tc>
          <w:tcPr>
            <w:tcW w:w="1228" w:type="pct"/>
          </w:tcPr>
          <w:p w14:paraId="3BD8D24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6b_ii_cc</w:t>
            </w:r>
          </w:p>
        </w:tc>
        <w:tc>
          <w:tcPr>
            <w:tcW w:w="325" w:type="pct"/>
          </w:tcPr>
          <w:p w14:paraId="0807E07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33BCEE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787C64E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736EF1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3869C593"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6C7A474" w14:textId="40E52AD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r>
      <w:tr w:rsidR="00643BE2" w:rsidRPr="00951F07" w14:paraId="12BBE67D" w14:textId="03FCB9A8" w:rsidTr="0085045D">
        <w:tc>
          <w:tcPr>
            <w:tcW w:w="1228" w:type="pct"/>
          </w:tcPr>
          <w:p w14:paraId="39CD59E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6b_ii_coh</w:t>
            </w:r>
          </w:p>
        </w:tc>
        <w:tc>
          <w:tcPr>
            <w:tcW w:w="325" w:type="pct"/>
          </w:tcPr>
          <w:p w14:paraId="15FFF52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EE8E2A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274C2D8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07BA6D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7D62EBB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6B0866" w14:textId="32A9345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75BDC5E7" w14:textId="522DE488" w:rsidTr="0085045D">
        <w:tc>
          <w:tcPr>
            <w:tcW w:w="1228" w:type="pct"/>
          </w:tcPr>
          <w:p w14:paraId="4D860A3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w:t>
            </w:r>
          </w:p>
        </w:tc>
        <w:tc>
          <w:tcPr>
            <w:tcW w:w="325" w:type="pct"/>
          </w:tcPr>
          <w:p w14:paraId="2A430B1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6585482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189" w:type="pct"/>
          </w:tcPr>
          <w:p w14:paraId="452CD8B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4824C8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142" w:type="pct"/>
          </w:tcPr>
          <w:p w14:paraId="2C180C16"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5A50714" w14:textId="2049332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EF0A4E9" w14:textId="670D63A7" w:rsidTr="0085045D">
        <w:tc>
          <w:tcPr>
            <w:tcW w:w="1228" w:type="pct"/>
          </w:tcPr>
          <w:p w14:paraId="0C5E355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7_ii</w:t>
            </w:r>
          </w:p>
        </w:tc>
        <w:tc>
          <w:tcPr>
            <w:tcW w:w="325" w:type="pct"/>
          </w:tcPr>
          <w:p w14:paraId="15311F5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61AC33D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264CB40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7A3B8A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142" w:type="pct"/>
          </w:tcPr>
          <w:p w14:paraId="2606DF6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7B4F243" w14:textId="333C920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2BD7268" w14:textId="43BE99BB" w:rsidTr="0085045D">
        <w:tc>
          <w:tcPr>
            <w:tcW w:w="1228" w:type="pct"/>
          </w:tcPr>
          <w:p w14:paraId="40F32CE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7_iii</w:t>
            </w:r>
          </w:p>
        </w:tc>
        <w:tc>
          <w:tcPr>
            <w:tcW w:w="325" w:type="pct"/>
          </w:tcPr>
          <w:p w14:paraId="4C0D69F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6C4800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B6FCF2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B6BD45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18EAA22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21C66EA" w14:textId="35BAB9C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21E3DE47" w14:textId="16A4D988" w:rsidTr="0085045D">
        <w:tc>
          <w:tcPr>
            <w:tcW w:w="1228" w:type="pct"/>
          </w:tcPr>
          <w:p w14:paraId="28DADC1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7_iv</w:t>
            </w:r>
          </w:p>
        </w:tc>
        <w:tc>
          <w:tcPr>
            <w:tcW w:w="325" w:type="pct"/>
          </w:tcPr>
          <w:p w14:paraId="6F3A562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5B5B0A8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189" w:type="pct"/>
          </w:tcPr>
          <w:p w14:paraId="4EB0756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368" w:type="pct"/>
          </w:tcPr>
          <w:p w14:paraId="6295A4E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51</w:t>
            </w:r>
          </w:p>
        </w:tc>
        <w:tc>
          <w:tcPr>
            <w:tcW w:w="142" w:type="pct"/>
          </w:tcPr>
          <w:p w14:paraId="6B87EB1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D39E490" w14:textId="57752F8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A1AFDFE" w14:textId="410254F5" w:rsidTr="0085045D">
        <w:tc>
          <w:tcPr>
            <w:tcW w:w="1228" w:type="pct"/>
          </w:tcPr>
          <w:p w14:paraId="3DD311A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7_v</w:t>
            </w:r>
          </w:p>
        </w:tc>
        <w:tc>
          <w:tcPr>
            <w:tcW w:w="325" w:type="pct"/>
          </w:tcPr>
          <w:p w14:paraId="6558EE8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5E1E4D1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4B80AB6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223C307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44</w:t>
            </w:r>
          </w:p>
        </w:tc>
        <w:tc>
          <w:tcPr>
            <w:tcW w:w="142" w:type="pct"/>
          </w:tcPr>
          <w:p w14:paraId="0D4F682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822362" w14:textId="45AE19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20</w:t>
            </w:r>
          </w:p>
        </w:tc>
      </w:tr>
      <w:tr w:rsidR="00643BE2" w:rsidRPr="00951F07" w14:paraId="27C6F1B4" w14:textId="48941B0D" w:rsidTr="0085045D">
        <w:tc>
          <w:tcPr>
            <w:tcW w:w="1228" w:type="pct"/>
          </w:tcPr>
          <w:p w14:paraId="788EFA2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7_vi</w:t>
            </w:r>
          </w:p>
        </w:tc>
        <w:tc>
          <w:tcPr>
            <w:tcW w:w="325" w:type="pct"/>
          </w:tcPr>
          <w:p w14:paraId="201F6DD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591F1CA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199C0DA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368" w:type="pct"/>
          </w:tcPr>
          <w:p w14:paraId="12C4ED0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142" w:type="pct"/>
          </w:tcPr>
          <w:p w14:paraId="33C2A97D"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4DEA141" w14:textId="431619B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r>
      <w:tr w:rsidR="00643BE2" w:rsidRPr="00951F07" w14:paraId="5603DFC3" w14:textId="1BDD2B28" w:rsidTr="0085045D">
        <w:tc>
          <w:tcPr>
            <w:tcW w:w="1228" w:type="pct"/>
          </w:tcPr>
          <w:p w14:paraId="16334209" w14:textId="78D6EAB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8_i</w:t>
            </w:r>
          </w:p>
        </w:tc>
        <w:tc>
          <w:tcPr>
            <w:tcW w:w="325" w:type="pct"/>
          </w:tcPr>
          <w:p w14:paraId="47791D3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BDAF30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c>
          <w:tcPr>
            <w:tcW w:w="1189" w:type="pct"/>
          </w:tcPr>
          <w:p w14:paraId="29AA922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368" w:type="pct"/>
          </w:tcPr>
          <w:p w14:paraId="0FB60C5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48</w:t>
            </w:r>
          </w:p>
        </w:tc>
        <w:tc>
          <w:tcPr>
            <w:tcW w:w="142" w:type="pct"/>
          </w:tcPr>
          <w:p w14:paraId="17ED138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ECD70C8" w14:textId="41E4B0B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8F84928" w14:textId="7A6C5490" w:rsidTr="0085045D">
        <w:tc>
          <w:tcPr>
            <w:tcW w:w="1228" w:type="pct"/>
          </w:tcPr>
          <w:p w14:paraId="6DAC0F3C" w14:textId="6FE43D4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8_ii</w:t>
            </w:r>
          </w:p>
        </w:tc>
        <w:tc>
          <w:tcPr>
            <w:tcW w:w="325" w:type="pct"/>
          </w:tcPr>
          <w:p w14:paraId="7CD1510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640A6A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45</w:t>
            </w:r>
          </w:p>
        </w:tc>
        <w:tc>
          <w:tcPr>
            <w:tcW w:w="1189" w:type="pct"/>
          </w:tcPr>
          <w:p w14:paraId="094589E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368" w:type="pct"/>
          </w:tcPr>
          <w:p w14:paraId="4BC7BF0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42" w:type="pct"/>
          </w:tcPr>
          <w:p w14:paraId="7E0DFA68"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8F50316" w14:textId="7D5BF0E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406186B" w14:textId="5A8436B0" w:rsidTr="0085045D">
        <w:tc>
          <w:tcPr>
            <w:tcW w:w="1228" w:type="pct"/>
          </w:tcPr>
          <w:p w14:paraId="781B66A9" w14:textId="220F50D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8_iii</w:t>
            </w:r>
          </w:p>
        </w:tc>
        <w:tc>
          <w:tcPr>
            <w:tcW w:w="325" w:type="pct"/>
          </w:tcPr>
          <w:p w14:paraId="4E3E472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1F1DF5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711E7C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4F632C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7FCE67DD"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D32D3A8" w14:textId="4B36F13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6D2AC244" w14:textId="41EEA614" w:rsidTr="0085045D">
        <w:tc>
          <w:tcPr>
            <w:tcW w:w="1228" w:type="pct"/>
          </w:tcPr>
          <w:p w14:paraId="78E36F7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9</w:t>
            </w:r>
          </w:p>
        </w:tc>
        <w:tc>
          <w:tcPr>
            <w:tcW w:w="325" w:type="pct"/>
          </w:tcPr>
          <w:p w14:paraId="4838746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697" w:type="pct"/>
          </w:tcPr>
          <w:p w14:paraId="20818C0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24E5D54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0335AB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41</w:t>
            </w:r>
          </w:p>
        </w:tc>
        <w:tc>
          <w:tcPr>
            <w:tcW w:w="142" w:type="pct"/>
          </w:tcPr>
          <w:p w14:paraId="67AD8F4F"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B662321" w14:textId="15D0B68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5C2CFE4A" w14:textId="77777777" w:rsidTr="0085045D">
        <w:tc>
          <w:tcPr>
            <w:tcW w:w="1228" w:type="pct"/>
          </w:tcPr>
          <w:p w14:paraId="6FA55D43" w14:textId="78B50A01"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10</w:t>
            </w:r>
          </w:p>
        </w:tc>
        <w:tc>
          <w:tcPr>
            <w:tcW w:w="325" w:type="pct"/>
          </w:tcPr>
          <w:p w14:paraId="35F7D21F" w14:textId="544DCB3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F44AF9F" w14:textId="4778CFF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9126817" w14:textId="00CF4DA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230019D" w14:textId="2BE2395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26BAB3E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394BD3F" w14:textId="20BD766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9F5672" w:rsidRPr="00951F07" w14:paraId="09ECAE1B" w14:textId="77777777" w:rsidTr="0085045D">
        <w:tc>
          <w:tcPr>
            <w:tcW w:w="1228" w:type="pct"/>
          </w:tcPr>
          <w:p w14:paraId="081FFC47" w14:textId="57DFEA4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11_i</w:t>
            </w:r>
          </w:p>
        </w:tc>
        <w:tc>
          <w:tcPr>
            <w:tcW w:w="325" w:type="pct"/>
          </w:tcPr>
          <w:p w14:paraId="4E1DE1C5" w14:textId="442B363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697" w:type="pct"/>
          </w:tcPr>
          <w:p w14:paraId="6B6B2253" w14:textId="48CB3A4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1189" w:type="pct"/>
          </w:tcPr>
          <w:p w14:paraId="0810A93D" w14:textId="3787003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368" w:type="pct"/>
          </w:tcPr>
          <w:p w14:paraId="02394FF9" w14:textId="5120430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142" w:type="pct"/>
          </w:tcPr>
          <w:p w14:paraId="6BBDA98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61D37A5" w14:textId="5DB93A5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755EB92F" w14:textId="77777777" w:rsidTr="0085045D">
        <w:tc>
          <w:tcPr>
            <w:tcW w:w="1228" w:type="pct"/>
          </w:tcPr>
          <w:p w14:paraId="50DC8487" w14:textId="4DF33B7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11_ii</w:t>
            </w:r>
          </w:p>
        </w:tc>
        <w:tc>
          <w:tcPr>
            <w:tcW w:w="325" w:type="pct"/>
          </w:tcPr>
          <w:p w14:paraId="36D50284" w14:textId="073DBDD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24CE42C5" w14:textId="66A7D67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1189" w:type="pct"/>
          </w:tcPr>
          <w:p w14:paraId="17E4379E" w14:textId="4FDC51E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293656C8" w14:textId="523ED24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52</w:t>
            </w:r>
          </w:p>
        </w:tc>
        <w:tc>
          <w:tcPr>
            <w:tcW w:w="142" w:type="pct"/>
          </w:tcPr>
          <w:p w14:paraId="24ABFAD8"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4C2EF2E" w14:textId="4F14B81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r>
      <w:tr w:rsidR="009F5672" w:rsidRPr="00951F07" w14:paraId="151AC3CF" w14:textId="77777777" w:rsidTr="0085045D">
        <w:tc>
          <w:tcPr>
            <w:tcW w:w="1228" w:type="pct"/>
          </w:tcPr>
          <w:p w14:paraId="2D6DCDD9" w14:textId="3ED68868"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11_iii</w:t>
            </w:r>
          </w:p>
        </w:tc>
        <w:tc>
          <w:tcPr>
            <w:tcW w:w="325" w:type="pct"/>
          </w:tcPr>
          <w:p w14:paraId="687ECDC7" w14:textId="473BDE1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29</w:t>
            </w:r>
          </w:p>
        </w:tc>
        <w:tc>
          <w:tcPr>
            <w:tcW w:w="697" w:type="pct"/>
          </w:tcPr>
          <w:p w14:paraId="63A9443A" w14:textId="5EC2F54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189" w:type="pct"/>
          </w:tcPr>
          <w:p w14:paraId="6FAB455A" w14:textId="7849CE4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18907732" w14:textId="427C9B2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7939896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F596F97" w14:textId="4158AA6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r>
      <w:tr w:rsidR="009F5672" w:rsidRPr="00951F07" w14:paraId="2C06C415" w14:textId="77777777" w:rsidTr="0085045D">
        <w:tc>
          <w:tcPr>
            <w:tcW w:w="1228" w:type="pct"/>
          </w:tcPr>
          <w:p w14:paraId="2D87DB57" w14:textId="1A9D1773"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lastRenderedPageBreak/>
              <w:t>12a</w:t>
            </w:r>
          </w:p>
        </w:tc>
        <w:tc>
          <w:tcPr>
            <w:tcW w:w="325" w:type="pct"/>
          </w:tcPr>
          <w:p w14:paraId="4FF66A0D" w14:textId="179944A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3B4F5F92" w14:textId="6DEADAF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1189" w:type="pct"/>
          </w:tcPr>
          <w:p w14:paraId="6F123EA0" w14:textId="65DFD11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9F9711E" w14:textId="5665F7D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62</w:t>
            </w:r>
          </w:p>
        </w:tc>
        <w:tc>
          <w:tcPr>
            <w:tcW w:w="142" w:type="pct"/>
          </w:tcPr>
          <w:p w14:paraId="6175627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F4E5B05" w14:textId="20E0BBD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38E4018C" w14:textId="77777777" w:rsidTr="0085045D">
        <w:tc>
          <w:tcPr>
            <w:tcW w:w="1228" w:type="pct"/>
          </w:tcPr>
          <w:p w14:paraId="4C66EB89" w14:textId="1E1C3333"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12b_i</w:t>
            </w:r>
          </w:p>
        </w:tc>
        <w:tc>
          <w:tcPr>
            <w:tcW w:w="325" w:type="pct"/>
          </w:tcPr>
          <w:p w14:paraId="2366B5F9" w14:textId="3AE4EF1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697" w:type="pct"/>
          </w:tcPr>
          <w:p w14:paraId="365FC4B5" w14:textId="7BB5FF3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10</w:t>
            </w:r>
          </w:p>
        </w:tc>
        <w:tc>
          <w:tcPr>
            <w:tcW w:w="1189" w:type="pct"/>
          </w:tcPr>
          <w:p w14:paraId="130A36E3" w14:textId="100D502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9E861DC" w14:textId="69C8BA3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42" w:type="pct"/>
          </w:tcPr>
          <w:p w14:paraId="32FEDBA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63DB8B5" w14:textId="549CA5D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9F5672" w:rsidRPr="00951F07" w14:paraId="6D14D2C5" w14:textId="77777777" w:rsidTr="0085045D">
        <w:tc>
          <w:tcPr>
            <w:tcW w:w="1228" w:type="pct"/>
          </w:tcPr>
          <w:p w14:paraId="7F12361B" w14:textId="52E6B20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12b_ii</w:t>
            </w:r>
          </w:p>
        </w:tc>
        <w:tc>
          <w:tcPr>
            <w:tcW w:w="325" w:type="pct"/>
          </w:tcPr>
          <w:p w14:paraId="78B2957A" w14:textId="77485DB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697" w:type="pct"/>
          </w:tcPr>
          <w:p w14:paraId="761D6A45" w14:textId="2E40A8B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1189" w:type="pct"/>
          </w:tcPr>
          <w:p w14:paraId="6182CA22" w14:textId="0194A5E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19157EF" w14:textId="3EAC943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142" w:type="pct"/>
          </w:tcPr>
          <w:p w14:paraId="6FE76701"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B6782E2" w14:textId="7DBDBB0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29</w:t>
            </w:r>
          </w:p>
        </w:tc>
      </w:tr>
      <w:tr w:rsidR="009F5672" w:rsidRPr="00951F07" w14:paraId="08F39C53" w14:textId="77777777" w:rsidTr="0085045D">
        <w:tc>
          <w:tcPr>
            <w:tcW w:w="1228" w:type="pct"/>
          </w:tcPr>
          <w:p w14:paraId="467CDE54" w14:textId="04C0CF5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12c</w:t>
            </w:r>
          </w:p>
        </w:tc>
        <w:tc>
          <w:tcPr>
            <w:tcW w:w="325" w:type="pct"/>
          </w:tcPr>
          <w:p w14:paraId="3F6A111C" w14:textId="73DEA5A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697" w:type="pct"/>
          </w:tcPr>
          <w:p w14:paraId="631F3BC8" w14:textId="3F86C7B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c>
          <w:tcPr>
            <w:tcW w:w="1189" w:type="pct"/>
          </w:tcPr>
          <w:p w14:paraId="404554FA" w14:textId="30A8D10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ED9D52F" w14:textId="57671A8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142" w:type="pct"/>
          </w:tcPr>
          <w:p w14:paraId="45D4482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BE12FCC" w14:textId="2971C75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7B17F3FB" w14:textId="77777777" w:rsidTr="0085045D">
        <w:tc>
          <w:tcPr>
            <w:tcW w:w="1228" w:type="pct"/>
          </w:tcPr>
          <w:p w14:paraId="62E542B0" w14:textId="60F7EDD3"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12d_cc</w:t>
            </w:r>
          </w:p>
        </w:tc>
        <w:tc>
          <w:tcPr>
            <w:tcW w:w="325" w:type="pct"/>
          </w:tcPr>
          <w:p w14:paraId="103C49E2" w14:textId="226BAB6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3EB24D0" w14:textId="179BF3B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1EF024DE" w14:textId="54E0ECF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DC3224D" w14:textId="53EFE93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4207D304"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13721C9" w14:textId="35D2DE3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r>
      <w:tr w:rsidR="009F5672" w:rsidRPr="00951F07" w14:paraId="224288A4" w14:textId="77777777" w:rsidTr="0085045D">
        <w:tc>
          <w:tcPr>
            <w:tcW w:w="1228" w:type="pct"/>
          </w:tcPr>
          <w:p w14:paraId="6425513B" w14:textId="6D80BF76"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12d_coh</w:t>
            </w:r>
          </w:p>
        </w:tc>
        <w:tc>
          <w:tcPr>
            <w:tcW w:w="325" w:type="pct"/>
          </w:tcPr>
          <w:p w14:paraId="06AA3368" w14:textId="7F3E016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697" w:type="pct"/>
          </w:tcPr>
          <w:p w14:paraId="4A82D0A2" w14:textId="08C9EB0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178AA501" w14:textId="4549133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CE8DC26" w14:textId="1F7362B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42" w:type="pct"/>
          </w:tcPr>
          <w:p w14:paraId="4C526DE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4F176E" w14:textId="289E439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39</w:t>
            </w:r>
          </w:p>
        </w:tc>
      </w:tr>
      <w:tr w:rsidR="009F5672" w:rsidRPr="00951F07" w14:paraId="4B43E635" w14:textId="77777777" w:rsidTr="0085045D">
        <w:tc>
          <w:tcPr>
            <w:tcW w:w="1228" w:type="pct"/>
          </w:tcPr>
          <w:p w14:paraId="3723FAB8" w14:textId="06E36EFA"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12d_cs</w:t>
            </w:r>
          </w:p>
        </w:tc>
        <w:tc>
          <w:tcPr>
            <w:tcW w:w="325" w:type="pct"/>
          </w:tcPr>
          <w:p w14:paraId="7A563A8F" w14:textId="5E2519A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911785C" w14:textId="505500C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E43375E" w14:textId="680C344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3AFD1BD" w14:textId="373E5B0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4B0E092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482715D" w14:textId="6E3760E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9F5672" w:rsidRPr="00951F07" w14:paraId="727DECA2" w14:textId="77777777" w:rsidTr="0085045D">
        <w:tc>
          <w:tcPr>
            <w:tcW w:w="1228" w:type="pct"/>
          </w:tcPr>
          <w:p w14:paraId="5688A718" w14:textId="63EC0A78"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12e</w:t>
            </w:r>
          </w:p>
        </w:tc>
        <w:tc>
          <w:tcPr>
            <w:tcW w:w="325" w:type="pct"/>
          </w:tcPr>
          <w:p w14:paraId="537F30AA" w14:textId="715A951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517AC7A4" w14:textId="3B16FBC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189" w:type="pct"/>
          </w:tcPr>
          <w:p w14:paraId="6E49CF45" w14:textId="7BC612E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0A16B1A" w14:textId="78CF18C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c>
          <w:tcPr>
            <w:tcW w:w="142" w:type="pct"/>
          </w:tcPr>
          <w:p w14:paraId="6B96809C"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7D0DB68" w14:textId="3BF7735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r>
      <w:tr w:rsidR="009F5672" w:rsidRPr="00951F07" w14:paraId="0B20194C" w14:textId="77777777" w:rsidTr="0085045D">
        <w:tc>
          <w:tcPr>
            <w:tcW w:w="1228" w:type="pct"/>
          </w:tcPr>
          <w:p w14:paraId="42FF96DF" w14:textId="409D1AC0"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13a</w:t>
            </w:r>
          </w:p>
        </w:tc>
        <w:tc>
          <w:tcPr>
            <w:tcW w:w="325" w:type="pct"/>
          </w:tcPr>
          <w:p w14:paraId="624BB80F" w14:textId="1BA0FCA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0DE1097E" w14:textId="0A08E4A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189" w:type="pct"/>
          </w:tcPr>
          <w:p w14:paraId="0D35EBC9" w14:textId="1239135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8A33CA8" w14:textId="32A8CD2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46</w:t>
            </w:r>
          </w:p>
        </w:tc>
        <w:tc>
          <w:tcPr>
            <w:tcW w:w="142" w:type="pct"/>
          </w:tcPr>
          <w:p w14:paraId="595AF38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3DCE4D" w14:textId="10D3EA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2185504" w14:textId="77777777" w:rsidTr="0085045D">
        <w:tc>
          <w:tcPr>
            <w:tcW w:w="1228" w:type="pct"/>
          </w:tcPr>
          <w:p w14:paraId="205AE3EF" w14:textId="66181F00"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13b</w:t>
            </w:r>
          </w:p>
        </w:tc>
        <w:tc>
          <w:tcPr>
            <w:tcW w:w="325" w:type="pct"/>
          </w:tcPr>
          <w:p w14:paraId="59E713CD" w14:textId="325EF02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697" w:type="pct"/>
          </w:tcPr>
          <w:p w14:paraId="10EF805C" w14:textId="7F2F9F7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189" w:type="pct"/>
          </w:tcPr>
          <w:p w14:paraId="4F1BF794" w14:textId="6105AB3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EF5BE68" w14:textId="31872BB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54</w:t>
            </w:r>
          </w:p>
        </w:tc>
        <w:tc>
          <w:tcPr>
            <w:tcW w:w="142" w:type="pct"/>
          </w:tcPr>
          <w:p w14:paraId="34968D3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EB49DD9" w14:textId="29A3C15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6972503B" w14:textId="77777777" w:rsidTr="0085045D">
        <w:tc>
          <w:tcPr>
            <w:tcW w:w="1228" w:type="pct"/>
          </w:tcPr>
          <w:p w14:paraId="09980ADC" w14:textId="466A2861"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13c</w:t>
            </w:r>
          </w:p>
        </w:tc>
        <w:tc>
          <w:tcPr>
            <w:tcW w:w="325" w:type="pct"/>
          </w:tcPr>
          <w:p w14:paraId="28E5550B" w14:textId="0D28C86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697" w:type="pct"/>
          </w:tcPr>
          <w:p w14:paraId="00FC468A" w14:textId="709D24A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92AD0CE" w14:textId="579429E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A996347" w14:textId="6A1974B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42" w:type="pct"/>
          </w:tcPr>
          <w:p w14:paraId="5982641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A45F91A" w14:textId="6D9E6CF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E170696" w14:textId="77777777" w:rsidTr="0085045D">
        <w:tc>
          <w:tcPr>
            <w:tcW w:w="1228" w:type="pct"/>
          </w:tcPr>
          <w:p w14:paraId="4617E2AC" w14:textId="719BE1DC"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14a_i</w:t>
            </w:r>
          </w:p>
        </w:tc>
        <w:tc>
          <w:tcPr>
            <w:tcW w:w="325" w:type="pct"/>
          </w:tcPr>
          <w:p w14:paraId="1D5FB84E" w14:textId="7F5043E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C2E3750" w14:textId="454986A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189" w:type="pct"/>
          </w:tcPr>
          <w:p w14:paraId="140CF3FF" w14:textId="30C076A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FF941E5" w14:textId="6294123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142" w:type="pct"/>
          </w:tcPr>
          <w:p w14:paraId="2861DA3D"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CFE2D27" w14:textId="658CDC3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2B51F1C9" w14:textId="77777777" w:rsidTr="0085045D">
        <w:tc>
          <w:tcPr>
            <w:tcW w:w="1228" w:type="pct"/>
          </w:tcPr>
          <w:p w14:paraId="1E0D4130" w14:textId="04349FD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14a_ii</w:t>
            </w:r>
          </w:p>
        </w:tc>
        <w:tc>
          <w:tcPr>
            <w:tcW w:w="325" w:type="pct"/>
          </w:tcPr>
          <w:p w14:paraId="7D8A8309" w14:textId="28A41FB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5D1DDBD" w14:textId="3B615BF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14</w:t>
            </w:r>
          </w:p>
        </w:tc>
        <w:tc>
          <w:tcPr>
            <w:tcW w:w="1189" w:type="pct"/>
          </w:tcPr>
          <w:p w14:paraId="1F34840A" w14:textId="2112E5B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CBA2815" w14:textId="6D0320B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56</w:t>
            </w:r>
          </w:p>
        </w:tc>
        <w:tc>
          <w:tcPr>
            <w:tcW w:w="142" w:type="pct"/>
          </w:tcPr>
          <w:p w14:paraId="4CA08D2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6544E70" w14:textId="2C0A6BF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3C32BBB7" w14:textId="77777777" w:rsidTr="0085045D">
        <w:tc>
          <w:tcPr>
            <w:tcW w:w="1228" w:type="pct"/>
          </w:tcPr>
          <w:p w14:paraId="07E7235C" w14:textId="71E5031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14b</w:t>
            </w:r>
          </w:p>
        </w:tc>
        <w:tc>
          <w:tcPr>
            <w:tcW w:w="325" w:type="pct"/>
          </w:tcPr>
          <w:p w14:paraId="494434DF" w14:textId="2F67237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34</w:t>
            </w:r>
          </w:p>
        </w:tc>
        <w:tc>
          <w:tcPr>
            <w:tcW w:w="697" w:type="pct"/>
          </w:tcPr>
          <w:p w14:paraId="58AD2E8B" w14:textId="22C79E2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189" w:type="pct"/>
          </w:tcPr>
          <w:p w14:paraId="06DF7B0B" w14:textId="5F0B76C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68001BA" w14:textId="55D7A2D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42" w:type="pct"/>
          </w:tcPr>
          <w:p w14:paraId="37CF274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1224EB8" w14:textId="4C8FEB3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r>
      <w:tr w:rsidR="009F5672" w:rsidRPr="00951F07" w14:paraId="750429EA" w14:textId="77777777" w:rsidTr="0085045D">
        <w:tc>
          <w:tcPr>
            <w:tcW w:w="1228" w:type="pct"/>
          </w:tcPr>
          <w:p w14:paraId="2AC00AB7" w14:textId="79B4C9E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14c_coh</w:t>
            </w:r>
          </w:p>
        </w:tc>
        <w:tc>
          <w:tcPr>
            <w:tcW w:w="325" w:type="pct"/>
          </w:tcPr>
          <w:p w14:paraId="2467D1D8" w14:textId="250DC4A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3DEA0A42" w14:textId="1C3DD61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189" w:type="pct"/>
          </w:tcPr>
          <w:p w14:paraId="5698680F" w14:textId="0B4B1CA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FDCD860" w14:textId="5B96120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42" w:type="pct"/>
          </w:tcPr>
          <w:p w14:paraId="466594F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20FD8FD" w14:textId="273E393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r>
      <w:tr w:rsidR="009F5672" w:rsidRPr="00951F07" w14:paraId="1B9D4DA6" w14:textId="77777777" w:rsidTr="0085045D">
        <w:tc>
          <w:tcPr>
            <w:tcW w:w="1228" w:type="pct"/>
          </w:tcPr>
          <w:p w14:paraId="301F76DB" w14:textId="27B335AF"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15_cc</w:t>
            </w:r>
          </w:p>
        </w:tc>
        <w:tc>
          <w:tcPr>
            <w:tcW w:w="325" w:type="pct"/>
          </w:tcPr>
          <w:p w14:paraId="421F86B3" w14:textId="5133ECD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E7F6462" w14:textId="50123A7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83AD7E6" w14:textId="6658D35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479534B" w14:textId="78AFDB8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4D7D3BB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5867A7CD" w14:textId="0D86F6F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9F5672" w:rsidRPr="00951F07" w14:paraId="1C3CA8B6" w14:textId="77777777" w:rsidTr="0085045D">
        <w:tc>
          <w:tcPr>
            <w:tcW w:w="1228" w:type="pct"/>
          </w:tcPr>
          <w:p w14:paraId="34E6884E" w14:textId="211F310D"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15_coh</w:t>
            </w:r>
          </w:p>
        </w:tc>
        <w:tc>
          <w:tcPr>
            <w:tcW w:w="325" w:type="pct"/>
          </w:tcPr>
          <w:p w14:paraId="0B07E78A" w14:textId="337D936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494A4C62" w14:textId="738DE12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42612EBB" w14:textId="2502F76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54AA1B0" w14:textId="7DDABFE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29</w:t>
            </w:r>
          </w:p>
        </w:tc>
        <w:tc>
          <w:tcPr>
            <w:tcW w:w="142" w:type="pct"/>
          </w:tcPr>
          <w:p w14:paraId="3B29AA0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86D17F3" w14:textId="4BFFE5D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37</w:t>
            </w:r>
          </w:p>
        </w:tc>
      </w:tr>
      <w:tr w:rsidR="009F5672" w:rsidRPr="00951F07" w14:paraId="3063A258" w14:textId="77777777" w:rsidTr="0085045D">
        <w:tc>
          <w:tcPr>
            <w:tcW w:w="1228" w:type="pct"/>
          </w:tcPr>
          <w:p w14:paraId="0117D08D" w14:textId="44A9753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15_cs</w:t>
            </w:r>
          </w:p>
        </w:tc>
        <w:tc>
          <w:tcPr>
            <w:tcW w:w="325" w:type="pct"/>
          </w:tcPr>
          <w:p w14:paraId="09A855CB" w14:textId="3CC5629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19EFF270" w14:textId="7B6539F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25347FAE" w14:textId="756D882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A12EEE4" w14:textId="060D2EB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33</w:t>
            </w:r>
          </w:p>
        </w:tc>
        <w:tc>
          <w:tcPr>
            <w:tcW w:w="142" w:type="pct"/>
          </w:tcPr>
          <w:p w14:paraId="73639D9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FA2B76D" w14:textId="42C4ECC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9F5672" w:rsidRPr="00951F07" w14:paraId="601864FD" w14:textId="77777777" w:rsidTr="0085045D">
        <w:tc>
          <w:tcPr>
            <w:tcW w:w="1228" w:type="pct"/>
          </w:tcPr>
          <w:p w14:paraId="4032A09C" w14:textId="22E71EB8"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w:t>
            </w:r>
          </w:p>
        </w:tc>
        <w:tc>
          <w:tcPr>
            <w:tcW w:w="325" w:type="pct"/>
          </w:tcPr>
          <w:p w14:paraId="714848FA" w14:textId="1792466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697" w:type="pct"/>
          </w:tcPr>
          <w:p w14:paraId="7D248385" w14:textId="61A36A7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189" w:type="pct"/>
          </w:tcPr>
          <w:p w14:paraId="7CD68A50" w14:textId="5537D53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D8508C9" w14:textId="59FB2FC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24</w:t>
            </w:r>
          </w:p>
        </w:tc>
        <w:tc>
          <w:tcPr>
            <w:tcW w:w="142" w:type="pct"/>
          </w:tcPr>
          <w:p w14:paraId="03AEEC4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8AA15EF" w14:textId="1464400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r>
      <w:tr w:rsidR="009F5672" w:rsidRPr="00951F07" w14:paraId="163F3744" w14:textId="77777777" w:rsidTr="0085045D">
        <w:tc>
          <w:tcPr>
            <w:tcW w:w="1228" w:type="pct"/>
          </w:tcPr>
          <w:p w14:paraId="6C0B3FB0" w14:textId="1237FC41"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16a_ii</w:t>
            </w:r>
          </w:p>
        </w:tc>
        <w:tc>
          <w:tcPr>
            <w:tcW w:w="325" w:type="pct"/>
          </w:tcPr>
          <w:p w14:paraId="0697405F" w14:textId="08D5073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738D32AF" w14:textId="6F823B9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1189" w:type="pct"/>
          </w:tcPr>
          <w:p w14:paraId="0ADE49EE" w14:textId="7234162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CC6E7BC" w14:textId="5343706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62</w:t>
            </w:r>
          </w:p>
        </w:tc>
        <w:tc>
          <w:tcPr>
            <w:tcW w:w="142" w:type="pct"/>
          </w:tcPr>
          <w:p w14:paraId="45B4DA9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6326450" w14:textId="5D3CC25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r>
      <w:tr w:rsidR="009F5672" w:rsidRPr="00951F07" w14:paraId="07E6F6EF" w14:textId="77777777" w:rsidTr="0085045D">
        <w:tc>
          <w:tcPr>
            <w:tcW w:w="1228" w:type="pct"/>
          </w:tcPr>
          <w:p w14:paraId="0763C337" w14:textId="429BF3D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16a_iii</w:t>
            </w:r>
          </w:p>
        </w:tc>
        <w:tc>
          <w:tcPr>
            <w:tcW w:w="325" w:type="pct"/>
          </w:tcPr>
          <w:p w14:paraId="1944C610" w14:textId="73E6176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7E6F0650" w14:textId="5D1BDEB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189" w:type="pct"/>
          </w:tcPr>
          <w:p w14:paraId="0452153D" w14:textId="113D1EA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C058778" w14:textId="70CCC6C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59</w:t>
            </w:r>
          </w:p>
        </w:tc>
        <w:tc>
          <w:tcPr>
            <w:tcW w:w="142" w:type="pct"/>
          </w:tcPr>
          <w:p w14:paraId="5B2AFD4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B438235" w14:textId="7AF2944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9F5672" w:rsidRPr="00951F07" w14:paraId="7B0422C6" w14:textId="77777777" w:rsidTr="0085045D">
        <w:tc>
          <w:tcPr>
            <w:tcW w:w="1228" w:type="pct"/>
          </w:tcPr>
          <w:p w14:paraId="0052CCA9" w14:textId="68B6F84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16a_iv</w:t>
            </w:r>
          </w:p>
        </w:tc>
        <w:tc>
          <w:tcPr>
            <w:tcW w:w="325" w:type="pct"/>
          </w:tcPr>
          <w:p w14:paraId="03820CEC" w14:textId="4E5F501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2F365C94" w14:textId="3990B18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538A6D5F" w14:textId="7EF7C88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092B3BD" w14:textId="02D4FB9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65</w:t>
            </w:r>
          </w:p>
        </w:tc>
        <w:tc>
          <w:tcPr>
            <w:tcW w:w="142" w:type="pct"/>
          </w:tcPr>
          <w:p w14:paraId="170609C4"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5DB16F35" w14:textId="3FC4EF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9F5672" w:rsidRPr="00951F07" w14:paraId="1BED0554" w14:textId="77777777" w:rsidTr="0085045D">
        <w:tc>
          <w:tcPr>
            <w:tcW w:w="1228" w:type="pct"/>
          </w:tcPr>
          <w:p w14:paraId="7A3E6D7E" w14:textId="6EF21AFD"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16a_v</w:t>
            </w:r>
          </w:p>
        </w:tc>
        <w:tc>
          <w:tcPr>
            <w:tcW w:w="325" w:type="pct"/>
          </w:tcPr>
          <w:p w14:paraId="47FB8517" w14:textId="590253F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48</w:t>
            </w:r>
          </w:p>
        </w:tc>
        <w:tc>
          <w:tcPr>
            <w:tcW w:w="697" w:type="pct"/>
          </w:tcPr>
          <w:p w14:paraId="172DA930" w14:textId="495B447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1189" w:type="pct"/>
          </w:tcPr>
          <w:p w14:paraId="4DC04425" w14:textId="4D5DF24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40311A3" w14:textId="28255DD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42" w:type="pct"/>
          </w:tcPr>
          <w:p w14:paraId="64C87E04"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A975D8E" w14:textId="3C8E1A8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9F5672" w:rsidRPr="00951F07" w14:paraId="4C51FE9A" w14:textId="77777777" w:rsidTr="0085045D">
        <w:tc>
          <w:tcPr>
            <w:tcW w:w="1228" w:type="pct"/>
          </w:tcPr>
          <w:p w14:paraId="6C3B80B7" w14:textId="00A1433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16b</w:t>
            </w:r>
          </w:p>
        </w:tc>
        <w:tc>
          <w:tcPr>
            <w:tcW w:w="325" w:type="pct"/>
          </w:tcPr>
          <w:p w14:paraId="41C5E03F" w14:textId="459C9D0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697" w:type="pct"/>
          </w:tcPr>
          <w:p w14:paraId="5F389CCA" w14:textId="2441D02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c>
          <w:tcPr>
            <w:tcW w:w="1189" w:type="pct"/>
          </w:tcPr>
          <w:p w14:paraId="19E3CB4D" w14:textId="0BDBDBC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2FAFB40" w14:textId="0C8A8F0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c>
          <w:tcPr>
            <w:tcW w:w="142" w:type="pct"/>
          </w:tcPr>
          <w:p w14:paraId="01859B86"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DAC0BEA" w14:textId="3A9DA21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r>
      <w:tr w:rsidR="009F5672" w:rsidRPr="00951F07" w14:paraId="43E4EE35" w14:textId="77777777" w:rsidTr="0085045D">
        <w:tc>
          <w:tcPr>
            <w:tcW w:w="1228" w:type="pct"/>
          </w:tcPr>
          <w:p w14:paraId="30019422" w14:textId="40933AB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16c</w:t>
            </w:r>
          </w:p>
        </w:tc>
        <w:tc>
          <w:tcPr>
            <w:tcW w:w="325" w:type="pct"/>
          </w:tcPr>
          <w:p w14:paraId="479C9C91" w14:textId="6B40B26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49</w:t>
            </w:r>
          </w:p>
        </w:tc>
        <w:tc>
          <w:tcPr>
            <w:tcW w:w="697" w:type="pct"/>
          </w:tcPr>
          <w:p w14:paraId="5E2F33B3" w14:textId="2C08380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53DF4FBD" w14:textId="52599FD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902ED36" w14:textId="535598E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42" w:type="pct"/>
          </w:tcPr>
          <w:p w14:paraId="40530B81"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CED3A5D" w14:textId="15D8A12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18</w:t>
            </w:r>
          </w:p>
        </w:tc>
      </w:tr>
      <w:tr w:rsidR="009F5672" w:rsidRPr="00951F07" w14:paraId="54EF111D" w14:textId="77777777" w:rsidTr="0085045D">
        <w:tc>
          <w:tcPr>
            <w:tcW w:w="1228" w:type="pct"/>
          </w:tcPr>
          <w:p w14:paraId="60A23609" w14:textId="72707314"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w:t>
            </w:r>
          </w:p>
        </w:tc>
        <w:tc>
          <w:tcPr>
            <w:tcW w:w="325" w:type="pct"/>
          </w:tcPr>
          <w:p w14:paraId="49FFDA2D" w14:textId="5EFBB58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7761C131" w14:textId="7970189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7C3D74A0" w14:textId="5C6B5DA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CB019D5" w14:textId="1DF5780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33</w:t>
            </w:r>
          </w:p>
        </w:tc>
        <w:tc>
          <w:tcPr>
            <w:tcW w:w="142" w:type="pct"/>
          </w:tcPr>
          <w:p w14:paraId="6ADBD60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EAE6F43" w14:textId="6D09CD7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9F5672" w:rsidRPr="00951F07" w14:paraId="18B5910D" w14:textId="77777777" w:rsidTr="0085045D">
        <w:tc>
          <w:tcPr>
            <w:tcW w:w="1228" w:type="pct"/>
          </w:tcPr>
          <w:p w14:paraId="331B540C" w14:textId="088A5BA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17_ii</w:t>
            </w:r>
          </w:p>
        </w:tc>
        <w:tc>
          <w:tcPr>
            <w:tcW w:w="325" w:type="pct"/>
          </w:tcPr>
          <w:p w14:paraId="3A742734" w14:textId="3EEB6E9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697" w:type="pct"/>
          </w:tcPr>
          <w:p w14:paraId="1510BD60" w14:textId="68FE448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189" w:type="pct"/>
          </w:tcPr>
          <w:p w14:paraId="3E3DCA4A" w14:textId="7D991A8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3865E7C" w14:textId="759AD10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142" w:type="pct"/>
          </w:tcPr>
          <w:p w14:paraId="34E3A093"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B9405F7" w14:textId="4F51F7A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r>
      <w:tr w:rsidR="009F5672" w:rsidRPr="00951F07" w14:paraId="47425F5D" w14:textId="77777777" w:rsidTr="0085045D">
        <w:tc>
          <w:tcPr>
            <w:tcW w:w="1228" w:type="pct"/>
          </w:tcPr>
          <w:p w14:paraId="109F8822" w14:textId="5851461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17_iii</w:t>
            </w:r>
          </w:p>
        </w:tc>
        <w:tc>
          <w:tcPr>
            <w:tcW w:w="325" w:type="pct"/>
          </w:tcPr>
          <w:p w14:paraId="5336376C" w14:textId="40FB530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61F9177A" w14:textId="04ADDA0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189" w:type="pct"/>
          </w:tcPr>
          <w:p w14:paraId="2C069D15" w14:textId="1C91791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4C4E87A" w14:textId="13DF0C3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31</w:t>
            </w:r>
          </w:p>
        </w:tc>
        <w:tc>
          <w:tcPr>
            <w:tcW w:w="142" w:type="pct"/>
          </w:tcPr>
          <w:p w14:paraId="61174C7C"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55DE2BC7" w14:textId="6EE4A84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r>
      <w:tr w:rsidR="009F5672" w:rsidRPr="00951F07" w14:paraId="679B2967" w14:textId="77777777" w:rsidTr="0085045D">
        <w:tc>
          <w:tcPr>
            <w:tcW w:w="1228" w:type="pct"/>
          </w:tcPr>
          <w:p w14:paraId="33A0A649" w14:textId="4690408A"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17_iv</w:t>
            </w:r>
          </w:p>
        </w:tc>
        <w:tc>
          <w:tcPr>
            <w:tcW w:w="325" w:type="pct"/>
          </w:tcPr>
          <w:p w14:paraId="351808D9" w14:textId="2708CC1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6184DDC" w14:textId="178A860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1D6FF9BE" w14:textId="3844245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BCCBB92" w14:textId="2933E69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42" w:type="pct"/>
          </w:tcPr>
          <w:p w14:paraId="2844D02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2F2CC79" w14:textId="4723054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58</w:t>
            </w:r>
          </w:p>
        </w:tc>
      </w:tr>
      <w:tr w:rsidR="009F5672" w:rsidRPr="00951F07" w14:paraId="3706BC0E" w14:textId="77777777" w:rsidTr="0085045D">
        <w:tc>
          <w:tcPr>
            <w:tcW w:w="1228" w:type="pct"/>
          </w:tcPr>
          <w:p w14:paraId="44F064DA" w14:textId="18693496"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18</w:t>
            </w:r>
          </w:p>
        </w:tc>
        <w:tc>
          <w:tcPr>
            <w:tcW w:w="325" w:type="pct"/>
          </w:tcPr>
          <w:p w14:paraId="5559CA59" w14:textId="17132D9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0B49949" w14:textId="55C9D90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5B69875E" w14:textId="3B98623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A7B191B" w14:textId="5FFDF04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142" w:type="pct"/>
          </w:tcPr>
          <w:p w14:paraId="5F7F199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A05AE91" w14:textId="2BF7315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2EA94CB4" w14:textId="77777777" w:rsidTr="0085045D">
        <w:tc>
          <w:tcPr>
            <w:tcW w:w="1228" w:type="pct"/>
          </w:tcPr>
          <w:p w14:paraId="16E5BE79" w14:textId="2FF058CA"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19_i</w:t>
            </w:r>
          </w:p>
        </w:tc>
        <w:tc>
          <w:tcPr>
            <w:tcW w:w="325" w:type="pct"/>
          </w:tcPr>
          <w:p w14:paraId="06C8EE2B" w14:textId="328B12D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6565A2AA" w14:textId="1C5E8EF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071E32B2" w14:textId="729EAB0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C8B8F76" w14:textId="4C13E3D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c>
          <w:tcPr>
            <w:tcW w:w="142" w:type="pct"/>
          </w:tcPr>
          <w:p w14:paraId="010B6F9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EC3F561" w14:textId="3218FC2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6E7435C" w14:textId="77777777" w:rsidTr="0085045D">
        <w:tc>
          <w:tcPr>
            <w:tcW w:w="1228" w:type="pct"/>
          </w:tcPr>
          <w:p w14:paraId="6B43A9D4" w14:textId="3110044D"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19_ii</w:t>
            </w:r>
          </w:p>
        </w:tc>
        <w:tc>
          <w:tcPr>
            <w:tcW w:w="325" w:type="pct"/>
          </w:tcPr>
          <w:p w14:paraId="1DD715C4" w14:textId="4E81DCA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c>
          <w:tcPr>
            <w:tcW w:w="697" w:type="pct"/>
          </w:tcPr>
          <w:p w14:paraId="5F6ABB78" w14:textId="66FBEFD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189" w:type="pct"/>
          </w:tcPr>
          <w:p w14:paraId="1CA6DE6F" w14:textId="6A2C721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8B01B1F" w14:textId="46214FD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42" w:type="pct"/>
          </w:tcPr>
          <w:p w14:paraId="270D431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2D38021" w14:textId="0700DE8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39CF8BB4" w14:textId="77777777" w:rsidTr="0085045D">
        <w:tc>
          <w:tcPr>
            <w:tcW w:w="1228" w:type="pct"/>
          </w:tcPr>
          <w:p w14:paraId="5E6370A3" w14:textId="5F6DF8D5"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20</w:t>
            </w:r>
          </w:p>
        </w:tc>
        <w:tc>
          <w:tcPr>
            <w:tcW w:w="325" w:type="pct"/>
          </w:tcPr>
          <w:p w14:paraId="27E4F88E" w14:textId="18EFF14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620232D" w14:textId="4808DC5B"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189" w:type="pct"/>
          </w:tcPr>
          <w:p w14:paraId="69F222AD" w14:textId="16FA708B"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92942EF" w14:textId="20BC440A"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142" w:type="pct"/>
          </w:tcPr>
          <w:p w14:paraId="0EF97683"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13442F19" w14:textId="718AE84E"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2856105B" w14:textId="77777777" w:rsidTr="0085045D">
        <w:tc>
          <w:tcPr>
            <w:tcW w:w="1228" w:type="pct"/>
          </w:tcPr>
          <w:p w14:paraId="0A7FDD05" w14:textId="08BE3F7D"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21</w:t>
            </w:r>
          </w:p>
        </w:tc>
        <w:tc>
          <w:tcPr>
            <w:tcW w:w="325" w:type="pct"/>
          </w:tcPr>
          <w:p w14:paraId="664EAEF4" w14:textId="05965C61"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697" w:type="pct"/>
          </w:tcPr>
          <w:p w14:paraId="739AB1EF" w14:textId="7462B107"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10A9223A" w14:textId="092E57C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392BD0C" w14:textId="51EB097F"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50</w:t>
            </w:r>
          </w:p>
        </w:tc>
        <w:tc>
          <w:tcPr>
            <w:tcW w:w="142" w:type="pct"/>
          </w:tcPr>
          <w:p w14:paraId="6F6B551D"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03AD3EFD" w14:textId="40D8258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1C0CEF4" w14:textId="77777777" w:rsidTr="0085045D">
        <w:tc>
          <w:tcPr>
            <w:tcW w:w="1228" w:type="pct"/>
          </w:tcPr>
          <w:p w14:paraId="1AE32992" w14:textId="1CD03026"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w:t>
            </w:r>
          </w:p>
        </w:tc>
        <w:tc>
          <w:tcPr>
            <w:tcW w:w="325" w:type="pct"/>
          </w:tcPr>
          <w:p w14:paraId="17BE7F96" w14:textId="79D3DC8C"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697" w:type="pct"/>
          </w:tcPr>
          <w:p w14:paraId="02316427" w14:textId="4FC0D048"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3BDBEAA9" w14:textId="330349E0"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EC61B9A" w14:textId="2035E98C"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57</w:t>
            </w:r>
          </w:p>
        </w:tc>
        <w:tc>
          <w:tcPr>
            <w:tcW w:w="142" w:type="pct"/>
          </w:tcPr>
          <w:p w14:paraId="111DDB5C"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41750800" w14:textId="4F4D6B29"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140A2060" w14:textId="77777777" w:rsidTr="0085045D">
        <w:tc>
          <w:tcPr>
            <w:tcW w:w="1228" w:type="pct"/>
          </w:tcPr>
          <w:p w14:paraId="324B112B" w14:textId="6388BED1"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22_ii</w:t>
            </w:r>
          </w:p>
        </w:tc>
        <w:tc>
          <w:tcPr>
            <w:tcW w:w="325" w:type="pct"/>
          </w:tcPr>
          <w:p w14:paraId="04DE5E9D" w14:textId="100D3DC2"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44</w:t>
            </w:r>
          </w:p>
        </w:tc>
        <w:tc>
          <w:tcPr>
            <w:tcW w:w="697" w:type="pct"/>
          </w:tcPr>
          <w:p w14:paraId="61E06528" w14:textId="6706E92E"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78958B3E" w14:textId="0F2C8246"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C0BAFF4" w14:textId="398E74DF"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142" w:type="pct"/>
          </w:tcPr>
          <w:p w14:paraId="0769E2CF"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042ED766" w14:textId="292666C1"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r>
      <w:tr w:rsidR="009F5672" w:rsidRPr="00951F07" w14:paraId="4759E535" w14:textId="77777777" w:rsidTr="0085045D">
        <w:tc>
          <w:tcPr>
            <w:tcW w:w="1228" w:type="pct"/>
          </w:tcPr>
          <w:p w14:paraId="58DE3D47" w14:textId="5EBAFC3E"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22_iii</w:t>
            </w:r>
          </w:p>
        </w:tc>
        <w:tc>
          <w:tcPr>
            <w:tcW w:w="325" w:type="pct"/>
          </w:tcPr>
          <w:p w14:paraId="60E1C161" w14:textId="466BB622"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54</w:t>
            </w:r>
          </w:p>
        </w:tc>
        <w:tc>
          <w:tcPr>
            <w:tcW w:w="697" w:type="pct"/>
          </w:tcPr>
          <w:p w14:paraId="4FC4985A" w14:textId="2D370780"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4415A709" w14:textId="3327887A"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DB5E528" w14:textId="0EAB7508"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c>
          <w:tcPr>
            <w:tcW w:w="142" w:type="pct"/>
          </w:tcPr>
          <w:p w14:paraId="1624DDB1"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1F597E95" w14:textId="62B57D09"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08860C42" w14:textId="77777777" w:rsidTr="0085045D">
        <w:tc>
          <w:tcPr>
            <w:tcW w:w="1228" w:type="pct"/>
          </w:tcPr>
          <w:p w14:paraId="4F934EAB" w14:textId="1990EC69"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22_iv</w:t>
            </w:r>
          </w:p>
        </w:tc>
        <w:tc>
          <w:tcPr>
            <w:tcW w:w="325" w:type="pct"/>
          </w:tcPr>
          <w:p w14:paraId="613DE4DD" w14:textId="67CA46F8"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58</w:t>
            </w:r>
          </w:p>
        </w:tc>
        <w:tc>
          <w:tcPr>
            <w:tcW w:w="697" w:type="pct"/>
          </w:tcPr>
          <w:p w14:paraId="1E81DDF6" w14:textId="5611753B"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772CDA84" w14:textId="76CB29C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EC7E3FB" w14:textId="6B0FA7B7"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142" w:type="pct"/>
          </w:tcPr>
          <w:p w14:paraId="2581C88F"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7EF7EE83" w14:textId="52A1F644"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bl>
    <w:p w14:paraId="0E8E4148" w14:textId="77777777" w:rsidR="00DC52DC" w:rsidRPr="00951F07" w:rsidRDefault="00DC52DC" w:rsidP="009F5672">
      <w:pPr>
        <w:pStyle w:val="Heading1"/>
        <w:spacing w:before="0" w:after="240"/>
        <w:rPr>
          <w:rFonts w:ascii="Times New Roman" w:hAnsi="Times New Roman" w:cs="Times New Roman"/>
          <w:color w:val="auto"/>
          <w:sz w:val="24"/>
          <w:szCs w:val="24"/>
        </w:rPr>
      </w:pPr>
      <w:bookmarkStart w:id="96" w:name="references"/>
    </w:p>
    <w:p w14:paraId="1CCD21EC" w14:textId="6AC123FB" w:rsidR="00CA36BA" w:rsidRPr="00951F07" w:rsidRDefault="00BE0C45" w:rsidP="009F5672">
      <w:pPr>
        <w:pStyle w:val="Heading1"/>
        <w:spacing w:before="0" w:after="240"/>
        <w:rPr>
          <w:rFonts w:ascii="Times New Roman" w:hAnsi="Times New Roman" w:cs="Times New Roman"/>
          <w:color w:val="auto"/>
          <w:sz w:val="24"/>
          <w:szCs w:val="24"/>
        </w:rPr>
      </w:pPr>
      <w:r w:rsidRPr="00951F07">
        <w:rPr>
          <w:rFonts w:ascii="Times New Roman" w:hAnsi="Times New Roman" w:cs="Times New Roman"/>
          <w:color w:val="auto"/>
          <w:sz w:val="24"/>
          <w:szCs w:val="24"/>
        </w:rPr>
        <w:t>9</w:t>
      </w:r>
      <w:r w:rsidRPr="00951F07">
        <w:rPr>
          <w:rFonts w:ascii="Times New Roman" w:hAnsi="Times New Roman" w:cs="Times New Roman"/>
          <w:color w:val="auto"/>
          <w:sz w:val="24"/>
          <w:szCs w:val="24"/>
        </w:rPr>
        <w:tab/>
        <w:t>References</w:t>
      </w:r>
      <w:bookmarkEnd w:id="96"/>
    </w:p>
    <w:p w14:paraId="64B16FB1" w14:textId="77777777" w:rsidR="00132F2A" w:rsidRPr="00951F07" w:rsidRDefault="00BE0C45" w:rsidP="009F5672">
      <w:pPr>
        <w:pStyle w:val="Bibliography"/>
        <w:spacing w:after="240"/>
        <w:ind w:left="426" w:hanging="426"/>
        <w:rPr>
          <w:rFonts w:ascii="Times New Roman" w:hAnsi="Times New Roman" w:cs="Times New Roman"/>
        </w:rPr>
      </w:pPr>
      <w:bookmarkStart w:id="97" w:name="ref-agha2014"/>
      <w:bookmarkStart w:id="98" w:name="refs"/>
      <w:r w:rsidRPr="00951F07">
        <w:rPr>
          <w:rFonts w:ascii="Times New Roman" w:hAnsi="Times New Roman" w:cs="Times New Roman"/>
        </w:rPr>
        <w:t xml:space="preserve">Agha, R. A., </w:t>
      </w:r>
      <w:proofErr w:type="spellStart"/>
      <w:r w:rsidRPr="00951F07">
        <w:rPr>
          <w:rFonts w:ascii="Times New Roman" w:hAnsi="Times New Roman" w:cs="Times New Roman"/>
        </w:rPr>
        <w:t>Camm</w:t>
      </w:r>
      <w:proofErr w:type="spellEnd"/>
      <w:r w:rsidRPr="00951F07">
        <w:rPr>
          <w:rFonts w:ascii="Times New Roman" w:hAnsi="Times New Roman" w:cs="Times New Roman"/>
        </w:rPr>
        <w:t xml:space="preserve">, C. F., </w:t>
      </w:r>
      <w:proofErr w:type="spellStart"/>
      <w:r w:rsidRPr="00951F07">
        <w:rPr>
          <w:rFonts w:ascii="Times New Roman" w:hAnsi="Times New Roman" w:cs="Times New Roman"/>
        </w:rPr>
        <w:t>Doganay</w:t>
      </w:r>
      <w:proofErr w:type="spellEnd"/>
      <w:r w:rsidRPr="00951F07">
        <w:rPr>
          <w:rFonts w:ascii="Times New Roman" w:hAnsi="Times New Roman" w:cs="Times New Roman"/>
        </w:rPr>
        <w:t xml:space="preserve">, E., Edison, E., Siddiqui, M. R. S., &amp; Orgill, D. P. (2014). </w:t>
      </w:r>
      <w:proofErr w:type="spellStart"/>
      <w:r w:rsidRPr="00951F07">
        <w:rPr>
          <w:rFonts w:ascii="Times New Roman" w:hAnsi="Times New Roman" w:cs="Times New Roman"/>
        </w:rPr>
        <w:t>Randomised</w:t>
      </w:r>
      <w:proofErr w:type="spellEnd"/>
      <w:r w:rsidRPr="00951F07">
        <w:rPr>
          <w:rFonts w:ascii="Times New Roman" w:hAnsi="Times New Roman" w:cs="Times New Roman"/>
        </w:rPr>
        <w:t xml:space="preserve"> controlled trials in plastic surgery: A systematic review of reporting quality. </w:t>
      </w:r>
      <w:r w:rsidRPr="00951F07">
        <w:rPr>
          <w:rFonts w:ascii="Times New Roman" w:hAnsi="Times New Roman" w:cs="Times New Roman"/>
          <w:i/>
        </w:rPr>
        <w:t>European Journal of Plastic Surgery</w:t>
      </w:r>
      <w:r w:rsidRPr="00951F07">
        <w:rPr>
          <w:rFonts w:ascii="Times New Roman" w:hAnsi="Times New Roman" w:cs="Times New Roman"/>
        </w:rPr>
        <w:t xml:space="preserve">, </w:t>
      </w:r>
      <w:r w:rsidRPr="00951F07">
        <w:rPr>
          <w:rFonts w:ascii="Times New Roman" w:hAnsi="Times New Roman" w:cs="Times New Roman"/>
          <w:i/>
        </w:rPr>
        <w:t>37</w:t>
      </w:r>
      <w:r w:rsidRPr="00951F07">
        <w:rPr>
          <w:rFonts w:ascii="Times New Roman" w:hAnsi="Times New Roman" w:cs="Times New Roman"/>
        </w:rPr>
        <w:t xml:space="preserve">(2), 55–62. </w:t>
      </w:r>
      <w:hyperlink r:id="rId15">
        <w:r w:rsidRPr="00951F07">
          <w:rPr>
            <w:rStyle w:val="Hyperlink"/>
            <w:rFonts w:ascii="Times New Roman" w:hAnsi="Times New Roman" w:cs="Times New Roman"/>
            <w:color w:val="auto"/>
          </w:rPr>
          <w:t>https://doi.org/10.1007/s00238-013-0893-5</w:t>
        </w:r>
      </w:hyperlink>
    </w:p>
    <w:p w14:paraId="0616BE28" w14:textId="77777777" w:rsidR="00132F2A" w:rsidRPr="00951F07" w:rsidRDefault="00BE0C45" w:rsidP="009F5672">
      <w:pPr>
        <w:pStyle w:val="Bibliography"/>
        <w:spacing w:after="240"/>
        <w:ind w:left="426" w:hanging="426"/>
        <w:rPr>
          <w:rFonts w:ascii="Times New Roman" w:hAnsi="Times New Roman" w:cs="Times New Roman"/>
        </w:rPr>
      </w:pPr>
      <w:bookmarkStart w:id="99" w:name="ref-cevallos2014"/>
      <w:bookmarkEnd w:id="97"/>
      <w:proofErr w:type="spellStart"/>
      <w:r w:rsidRPr="00951F07">
        <w:rPr>
          <w:rFonts w:ascii="Times New Roman" w:hAnsi="Times New Roman" w:cs="Times New Roman"/>
        </w:rPr>
        <w:lastRenderedPageBreak/>
        <w:t>Cevallos</w:t>
      </w:r>
      <w:proofErr w:type="spellEnd"/>
      <w:r w:rsidRPr="00951F07">
        <w:rPr>
          <w:rFonts w:ascii="Times New Roman" w:hAnsi="Times New Roman" w:cs="Times New Roman"/>
        </w:rPr>
        <w:t>, M., &amp; Egger, M. (2014). STROBE (</w:t>
      </w:r>
      <w:proofErr w:type="spellStart"/>
      <w:r w:rsidRPr="00951F07">
        <w:rPr>
          <w:rFonts w:ascii="Times New Roman" w:hAnsi="Times New Roman" w:cs="Times New Roman"/>
        </w:rPr>
        <w:t>STrengthening</w:t>
      </w:r>
      <w:proofErr w:type="spellEnd"/>
      <w:r w:rsidRPr="00951F07">
        <w:rPr>
          <w:rFonts w:ascii="Times New Roman" w:hAnsi="Times New Roman" w:cs="Times New Roman"/>
        </w:rPr>
        <w:t xml:space="preserve"> the Reporting of Observational studies in Epidemiology). In D. Moher, D. G. Altman, K. F. Schulz, I. </w:t>
      </w:r>
      <w:proofErr w:type="spellStart"/>
      <w:r w:rsidRPr="00951F07">
        <w:rPr>
          <w:rFonts w:ascii="Times New Roman" w:hAnsi="Times New Roman" w:cs="Times New Roman"/>
        </w:rPr>
        <w:t>Simera</w:t>
      </w:r>
      <w:proofErr w:type="spellEnd"/>
      <w:r w:rsidRPr="00951F07">
        <w:rPr>
          <w:rFonts w:ascii="Times New Roman" w:hAnsi="Times New Roman" w:cs="Times New Roman"/>
        </w:rPr>
        <w:t xml:space="preserve">, &amp; E. Wager (Eds.), </w:t>
      </w:r>
      <w:r w:rsidRPr="00951F07">
        <w:rPr>
          <w:rFonts w:ascii="Times New Roman" w:hAnsi="Times New Roman" w:cs="Times New Roman"/>
          <w:i/>
        </w:rPr>
        <w:t>Guidelines for Reporting Health Research: A User’s Manual</w:t>
      </w:r>
      <w:r w:rsidRPr="00951F07">
        <w:rPr>
          <w:rFonts w:ascii="Times New Roman" w:hAnsi="Times New Roman" w:cs="Times New Roman"/>
        </w:rPr>
        <w:t xml:space="preserve"> (pp. 169–179). </w:t>
      </w:r>
      <w:hyperlink r:id="rId16">
        <w:r w:rsidRPr="00951F07">
          <w:rPr>
            <w:rStyle w:val="Hyperlink"/>
            <w:rFonts w:ascii="Times New Roman" w:hAnsi="Times New Roman" w:cs="Times New Roman"/>
            <w:color w:val="auto"/>
          </w:rPr>
          <w:t>https://doi.org/10.1002/9781118715598.ch17</w:t>
        </w:r>
      </w:hyperlink>
    </w:p>
    <w:p w14:paraId="3189CABE" w14:textId="77777777" w:rsidR="00132F2A" w:rsidRPr="00951F07" w:rsidRDefault="00BE0C45" w:rsidP="009F5672">
      <w:pPr>
        <w:pStyle w:val="Bibliography"/>
        <w:spacing w:after="240"/>
        <w:ind w:left="426" w:hanging="426"/>
        <w:rPr>
          <w:rFonts w:ascii="Times New Roman" w:hAnsi="Times New Roman" w:cs="Times New Roman"/>
        </w:rPr>
      </w:pPr>
      <w:bookmarkStart w:id="100" w:name="ref-cook2011"/>
      <w:bookmarkEnd w:id="99"/>
      <w:r w:rsidRPr="00951F07">
        <w:rPr>
          <w:rFonts w:ascii="Times New Roman" w:hAnsi="Times New Roman" w:cs="Times New Roman"/>
        </w:rPr>
        <w:t xml:space="preserve">Cook, D. A., Levinson, A. J., &amp; Garside, S. (2011). Method and reporting quality in health professions education research: A systematic review. </w:t>
      </w:r>
      <w:r w:rsidRPr="00951F07">
        <w:rPr>
          <w:rFonts w:ascii="Times New Roman" w:hAnsi="Times New Roman" w:cs="Times New Roman"/>
          <w:i/>
        </w:rPr>
        <w:t>Medical Education</w:t>
      </w:r>
      <w:r w:rsidRPr="00951F07">
        <w:rPr>
          <w:rFonts w:ascii="Times New Roman" w:hAnsi="Times New Roman" w:cs="Times New Roman"/>
        </w:rPr>
        <w:t xml:space="preserve">, </w:t>
      </w:r>
      <w:r w:rsidRPr="00951F07">
        <w:rPr>
          <w:rFonts w:ascii="Times New Roman" w:hAnsi="Times New Roman" w:cs="Times New Roman"/>
          <w:i/>
        </w:rPr>
        <w:t>45</w:t>
      </w:r>
      <w:r w:rsidRPr="00951F07">
        <w:rPr>
          <w:rFonts w:ascii="Times New Roman" w:hAnsi="Times New Roman" w:cs="Times New Roman"/>
        </w:rPr>
        <w:t xml:space="preserve">(3), 227–238. </w:t>
      </w:r>
      <w:hyperlink r:id="rId17">
        <w:r w:rsidRPr="00951F07">
          <w:rPr>
            <w:rStyle w:val="Hyperlink"/>
            <w:rFonts w:ascii="Times New Roman" w:hAnsi="Times New Roman" w:cs="Times New Roman"/>
            <w:color w:val="auto"/>
          </w:rPr>
          <w:t>https://doi.org/10.1111/j.1365-2923.2010.03890.x</w:t>
        </w:r>
      </w:hyperlink>
    </w:p>
    <w:p w14:paraId="0E339612" w14:textId="77777777" w:rsidR="00132F2A" w:rsidRPr="00951F07" w:rsidRDefault="00BE0C45" w:rsidP="009F5672">
      <w:pPr>
        <w:pStyle w:val="Bibliography"/>
        <w:spacing w:after="240"/>
        <w:ind w:left="426" w:hanging="426"/>
        <w:rPr>
          <w:rFonts w:ascii="Times New Roman" w:hAnsi="Times New Roman" w:cs="Times New Roman"/>
        </w:rPr>
      </w:pPr>
      <w:bookmarkStart w:id="101" w:name="ref-drax2019"/>
      <w:bookmarkEnd w:id="100"/>
      <w:r w:rsidRPr="00951F07">
        <w:rPr>
          <w:rFonts w:ascii="Times New Roman" w:hAnsi="Times New Roman" w:cs="Times New Roman"/>
        </w:rPr>
        <w:t xml:space="preserve">Drax, K., Richmond, R., Woolf, B., Smith, G., &amp; Munafo, M. (2019). </w:t>
      </w:r>
      <w:r w:rsidRPr="00951F07">
        <w:rPr>
          <w:rFonts w:ascii="Times New Roman" w:hAnsi="Times New Roman" w:cs="Times New Roman"/>
          <w:i/>
        </w:rPr>
        <w:t>UK Biobank Study - Systematic Review</w:t>
      </w:r>
      <w:r w:rsidRPr="00951F07">
        <w:rPr>
          <w:rFonts w:ascii="Times New Roman" w:hAnsi="Times New Roman" w:cs="Times New Roman"/>
        </w:rPr>
        <w:t xml:space="preserve">. </w:t>
      </w:r>
      <w:hyperlink r:id="rId18">
        <w:r w:rsidRPr="00951F07">
          <w:rPr>
            <w:rStyle w:val="Hyperlink"/>
            <w:rFonts w:ascii="Times New Roman" w:hAnsi="Times New Roman" w:cs="Times New Roman"/>
            <w:color w:val="auto"/>
          </w:rPr>
          <w:t>https://doi.org/10.17605/OSF.IO/SF5VJ</w:t>
        </w:r>
      </w:hyperlink>
    </w:p>
    <w:p w14:paraId="6C10E91C" w14:textId="77777777" w:rsidR="00132F2A" w:rsidRPr="00951F07" w:rsidRDefault="00BE0C45" w:rsidP="009F5672">
      <w:pPr>
        <w:pStyle w:val="Bibliography"/>
        <w:spacing w:after="240"/>
        <w:ind w:left="426" w:hanging="426"/>
        <w:rPr>
          <w:rFonts w:ascii="Times New Roman" w:hAnsi="Times New Roman" w:cs="Times New Roman"/>
        </w:rPr>
      </w:pPr>
      <w:bookmarkStart w:id="102" w:name="ref-hardwicke2018"/>
      <w:bookmarkEnd w:id="101"/>
      <w:r w:rsidRPr="00951F07">
        <w:rPr>
          <w:rFonts w:ascii="Times New Roman" w:hAnsi="Times New Roman" w:cs="Times New Roman"/>
        </w:rPr>
        <w:t xml:space="preserve">Hardwicke, T. E., Mathur, M. B., MacDonald, K., Nilsonne, G., Banks, G. C., Kidwell, M. C., … Frank, M. C. (2018). Data availability, reusability, and analytic reproducibility: Evaluating the impact of a mandatory open data policy at the journal </w:t>
      </w:r>
      <w:r w:rsidRPr="00951F07">
        <w:rPr>
          <w:rFonts w:ascii="Times New Roman" w:hAnsi="Times New Roman" w:cs="Times New Roman"/>
          <w:i/>
        </w:rPr>
        <w:t>Cognition</w:t>
      </w:r>
      <w:r w:rsidRPr="00951F07">
        <w:rPr>
          <w:rFonts w:ascii="Times New Roman" w:hAnsi="Times New Roman" w:cs="Times New Roman"/>
        </w:rPr>
        <w:t xml:space="preserve">. </w:t>
      </w:r>
      <w:r w:rsidRPr="00951F07">
        <w:rPr>
          <w:rFonts w:ascii="Times New Roman" w:hAnsi="Times New Roman" w:cs="Times New Roman"/>
          <w:i/>
        </w:rPr>
        <w:t>Royal Society Open Science</w:t>
      </w:r>
      <w:r w:rsidRPr="00951F07">
        <w:rPr>
          <w:rFonts w:ascii="Times New Roman" w:hAnsi="Times New Roman" w:cs="Times New Roman"/>
        </w:rPr>
        <w:t xml:space="preserve">, </w:t>
      </w:r>
      <w:r w:rsidRPr="00951F07">
        <w:rPr>
          <w:rFonts w:ascii="Times New Roman" w:hAnsi="Times New Roman" w:cs="Times New Roman"/>
          <w:i/>
        </w:rPr>
        <w:t>5</w:t>
      </w:r>
      <w:r w:rsidRPr="00951F07">
        <w:rPr>
          <w:rFonts w:ascii="Times New Roman" w:hAnsi="Times New Roman" w:cs="Times New Roman"/>
        </w:rPr>
        <w:t xml:space="preserve">(8), 180448. </w:t>
      </w:r>
      <w:hyperlink r:id="rId19">
        <w:r w:rsidRPr="00951F07">
          <w:rPr>
            <w:rStyle w:val="Hyperlink"/>
            <w:rFonts w:ascii="Times New Roman" w:hAnsi="Times New Roman" w:cs="Times New Roman"/>
            <w:color w:val="auto"/>
          </w:rPr>
          <w:t>https://doi.org/10.1098/rsos.180448</w:t>
        </w:r>
      </w:hyperlink>
    </w:p>
    <w:p w14:paraId="5FCBB654" w14:textId="77777777" w:rsidR="00132F2A" w:rsidRPr="00951F07" w:rsidRDefault="00BE0C45" w:rsidP="009F5672">
      <w:pPr>
        <w:pStyle w:val="Bibliography"/>
        <w:spacing w:after="240"/>
        <w:ind w:left="426" w:hanging="426"/>
        <w:rPr>
          <w:rFonts w:ascii="Times New Roman" w:hAnsi="Times New Roman" w:cs="Times New Roman"/>
        </w:rPr>
      </w:pPr>
      <w:bookmarkStart w:id="103" w:name="ref-little2009"/>
      <w:bookmarkEnd w:id="102"/>
      <w:r w:rsidRPr="00951F07">
        <w:rPr>
          <w:rFonts w:ascii="Times New Roman" w:hAnsi="Times New Roman" w:cs="Times New Roman"/>
        </w:rPr>
        <w:t xml:space="preserve">Little, J., Higgins, J. P. T., Ioannidis, J. P. A., Moher, D., Gagnon, F., Von Elm, E., … Birkett, N. (2009). </w:t>
      </w:r>
      <w:proofErr w:type="spellStart"/>
      <w:r w:rsidRPr="00951F07">
        <w:rPr>
          <w:rFonts w:ascii="Times New Roman" w:hAnsi="Times New Roman" w:cs="Times New Roman"/>
        </w:rPr>
        <w:t>STrengthening</w:t>
      </w:r>
      <w:proofErr w:type="spellEnd"/>
      <w:r w:rsidRPr="00951F07">
        <w:rPr>
          <w:rFonts w:ascii="Times New Roman" w:hAnsi="Times New Roman" w:cs="Times New Roman"/>
        </w:rPr>
        <w:t xml:space="preserve"> the </w:t>
      </w:r>
      <w:proofErr w:type="spellStart"/>
      <w:r w:rsidRPr="00951F07">
        <w:rPr>
          <w:rFonts w:ascii="Times New Roman" w:hAnsi="Times New Roman" w:cs="Times New Roman"/>
        </w:rPr>
        <w:t>REporting</w:t>
      </w:r>
      <w:proofErr w:type="spellEnd"/>
      <w:r w:rsidRPr="00951F07">
        <w:rPr>
          <w:rFonts w:ascii="Times New Roman" w:hAnsi="Times New Roman" w:cs="Times New Roman"/>
        </w:rPr>
        <w:t xml:space="preserve"> of genetic association studies (STREGA)- An extension of the STROBE statement. </w:t>
      </w:r>
      <w:r w:rsidRPr="00951F07">
        <w:rPr>
          <w:rFonts w:ascii="Times New Roman" w:hAnsi="Times New Roman" w:cs="Times New Roman"/>
          <w:i/>
        </w:rPr>
        <w:t>Genetic Epidemiology</w:t>
      </w:r>
      <w:r w:rsidRPr="00951F07">
        <w:rPr>
          <w:rFonts w:ascii="Times New Roman" w:hAnsi="Times New Roman" w:cs="Times New Roman"/>
        </w:rPr>
        <w:t xml:space="preserve">, </w:t>
      </w:r>
      <w:r w:rsidRPr="00951F07">
        <w:rPr>
          <w:rFonts w:ascii="Times New Roman" w:hAnsi="Times New Roman" w:cs="Times New Roman"/>
          <w:i/>
        </w:rPr>
        <w:t>33</w:t>
      </w:r>
      <w:r w:rsidRPr="00951F07">
        <w:rPr>
          <w:rFonts w:ascii="Times New Roman" w:hAnsi="Times New Roman" w:cs="Times New Roman"/>
        </w:rPr>
        <w:t xml:space="preserve">(7), 581–598. </w:t>
      </w:r>
      <w:hyperlink r:id="rId20">
        <w:r w:rsidRPr="00951F07">
          <w:rPr>
            <w:rStyle w:val="Hyperlink"/>
            <w:rFonts w:ascii="Times New Roman" w:hAnsi="Times New Roman" w:cs="Times New Roman"/>
            <w:color w:val="auto"/>
          </w:rPr>
          <w:t>https://doi.org/10.1002/gepi.20410</w:t>
        </w:r>
      </w:hyperlink>
    </w:p>
    <w:p w14:paraId="251EA8BB" w14:textId="77777777" w:rsidR="00132F2A" w:rsidRPr="00951F07" w:rsidRDefault="00BE0C45" w:rsidP="009F5672">
      <w:pPr>
        <w:pStyle w:val="Bibliography"/>
        <w:spacing w:after="240"/>
        <w:ind w:left="426" w:hanging="426"/>
        <w:rPr>
          <w:rFonts w:ascii="Times New Roman" w:hAnsi="Times New Roman" w:cs="Times New Roman"/>
        </w:rPr>
      </w:pPr>
      <w:bookmarkStart w:id="104" w:name="ref-naudet2018"/>
      <w:bookmarkEnd w:id="103"/>
      <w:r w:rsidRPr="00951F07">
        <w:rPr>
          <w:rFonts w:ascii="Times New Roman" w:hAnsi="Times New Roman" w:cs="Times New Roman"/>
        </w:rPr>
        <w:t xml:space="preserve">Naudet, F., </w:t>
      </w:r>
      <w:proofErr w:type="spellStart"/>
      <w:r w:rsidRPr="00951F07">
        <w:rPr>
          <w:rFonts w:ascii="Times New Roman" w:hAnsi="Times New Roman" w:cs="Times New Roman"/>
        </w:rPr>
        <w:t>Sakarovitch</w:t>
      </w:r>
      <w:proofErr w:type="spellEnd"/>
      <w:r w:rsidRPr="00951F07">
        <w:rPr>
          <w:rFonts w:ascii="Times New Roman" w:hAnsi="Times New Roman" w:cs="Times New Roman"/>
        </w:rPr>
        <w:t xml:space="preserve">, C., Janiaud, P., Cristea, I., Fanelli, D., Moher, D., &amp; Ioannidis, J. P. A. (2018). Data sharing and reanalysis of randomized controlled trials in leading biomedical journals with a full data sharing policy: Survey of studies published in </w:t>
      </w:r>
      <w:r w:rsidRPr="00951F07">
        <w:rPr>
          <w:rFonts w:ascii="Times New Roman" w:hAnsi="Times New Roman" w:cs="Times New Roman"/>
          <w:i/>
        </w:rPr>
        <w:t>The BMJ</w:t>
      </w:r>
      <w:r w:rsidRPr="00951F07">
        <w:rPr>
          <w:rFonts w:ascii="Times New Roman" w:hAnsi="Times New Roman" w:cs="Times New Roman"/>
        </w:rPr>
        <w:t xml:space="preserve"> and </w:t>
      </w:r>
      <w:r w:rsidRPr="00951F07">
        <w:rPr>
          <w:rFonts w:ascii="Times New Roman" w:hAnsi="Times New Roman" w:cs="Times New Roman"/>
          <w:i/>
        </w:rPr>
        <w:t>PLOS Medicine</w:t>
      </w:r>
      <w:r w:rsidRPr="00951F07">
        <w:rPr>
          <w:rFonts w:ascii="Times New Roman" w:hAnsi="Times New Roman" w:cs="Times New Roman"/>
        </w:rPr>
        <w:t xml:space="preserve">. </w:t>
      </w:r>
      <w:r w:rsidRPr="00951F07">
        <w:rPr>
          <w:rFonts w:ascii="Times New Roman" w:hAnsi="Times New Roman" w:cs="Times New Roman"/>
          <w:i/>
        </w:rPr>
        <w:t>BMJ</w:t>
      </w:r>
      <w:r w:rsidRPr="00951F07">
        <w:rPr>
          <w:rFonts w:ascii="Times New Roman" w:hAnsi="Times New Roman" w:cs="Times New Roman"/>
        </w:rPr>
        <w:t xml:space="preserve">, k400. </w:t>
      </w:r>
      <w:hyperlink r:id="rId21">
        <w:r w:rsidRPr="00951F07">
          <w:rPr>
            <w:rStyle w:val="Hyperlink"/>
            <w:rFonts w:ascii="Times New Roman" w:hAnsi="Times New Roman" w:cs="Times New Roman"/>
            <w:color w:val="auto"/>
          </w:rPr>
          <w:t>https://doi.org/10.1136/bmj.k400</w:t>
        </w:r>
      </w:hyperlink>
    </w:p>
    <w:p w14:paraId="243BDD36" w14:textId="77777777" w:rsidR="00132F2A" w:rsidRPr="00951F07" w:rsidRDefault="00BE0C45" w:rsidP="009F5672">
      <w:pPr>
        <w:pStyle w:val="Bibliography"/>
        <w:spacing w:after="240"/>
        <w:ind w:left="426" w:hanging="426"/>
        <w:rPr>
          <w:rFonts w:ascii="Times New Roman" w:hAnsi="Times New Roman" w:cs="Times New Roman"/>
        </w:rPr>
      </w:pPr>
      <w:bookmarkStart w:id="105" w:name="ref-ouzzani2016"/>
      <w:bookmarkEnd w:id="104"/>
      <w:proofErr w:type="spellStart"/>
      <w:r w:rsidRPr="00951F07">
        <w:rPr>
          <w:rFonts w:ascii="Times New Roman" w:hAnsi="Times New Roman" w:cs="Times New Roman"/>
        </w:rPr>
        <w:t>Ouzzani</w:t>
      </w:r>
      <w:proofErr w:type="spellEnd"/>
      <w:r w:rsidRPr="00951F07">
        <w:rPr>
          <w:rFonts w:ascii="Times New Roman" w:hAnsi="Times New Roman" w:cs="Times New Roman"/>
        </w:rPr>
        <w:t xml:space="preserve">, M., </w:t>
      </w:r>
      <w:proofErr w:type="spellStart"/>
      <w:r w:rsidRPr="00951F07">
        <w:rPr>
          <w:rFonts w:ascii="Times New Roman" w:hAnsi="Times New Roman" w:cs="Times New Roman"/>
        </w:rPr>
        <w:t>Hammady</w:t>
      </w:r>
      <w:proofErr w:type="spellEnd"/>
      <w:r w:rsidRPr="00951F07">
        <w:rPr>
          <w:rFonts w:ascii="Times New Roman" w:hAnsi="Times New Roman" w:cs="Times New Roman"/>
        </w:rPr>
        <w:t xml:space="preserve">, H., </w:t>
      </w:r>
      <w:proofErr w:type="spellStart"/>
      <w:r w:rsidRPr="00951F07">
        <w:rPr>
          <w:rFonts w:ascii="Times New Roman" w:hAnsi="Times New Roman" w:cs="Times New Roman"/>
        </w:rPr>
        <w:t>Fedorowicz</w:t>
      </w:r>
      <w:proofErr w:type="spellEnd"/>
      <w:r w:rsidRPr="00951F07">
        <w:rPr>
          <w:rFonts w:ascii="Times New Roman" w:hAnsi="Times New Roman" w:cs="Times New Roman"/>
        </w:rPr>
        <w:t xml:space="preserve">, Z., &amp; </w:t>
      </w:r>
      <w:proofErr w:type="spellStart"/>
      <w:r w:rsidRPr="00951F07">
        <w:rPr>
          <w:rFonts w:ascii="Times New Roman" w:hAnsi="Times New Roman" w:cs="Times New Roman"/>
        </w:rPr>
        <w:t>Elmagarmid</w:t>
      </w:r>
      <w:proofErr w:type="spellEnd"/>
      <w:r w:rsidRPr="00951F07">
        <w:rPr>
          <w:rFonts w:ascii="Times New Roman" w:hAnsi="Times New Roman" w:cs="Times New Roman"/>
        </w:rPr>
        <w:t xml:space="preserve">, A. (2016). Rayyan-a web and mobile app for systematic reviews. </w:t>
      </w:r>
      <w:r w:rsidRPr="00951F07">
        <w:rPr>
          <w:rFonts w:ascii="Times New Roman" w:hAnsi="Times New Roman" w:cs="Times New Roman"/>
          <w:i/>
        </w:rPr>
        <w:t>Systematic Reviews</w:t>
      </w:r>
      <w:r w:rsidRPr="00951F07">
        <w:rPr>
          <w:rFonts w:ascii="Times New Roman" w:hAnsi="Times New Roman" w:cs="Times New Roman"/>
        </w:rPr>
        <w:t xml:space="preserve">, </w:t>
      </w:r>
      <w:r w:rsidRPr="00951F07">
        <w:rPr>
          <w:rFonts w:ascii="Times New Roman" w:hAnsi="Times New Roman" w:cs="Times New Roman"/>
          <w:i/>
        </w:rPr>
        <w:t>5</w:t>
      </w:r>
      <w:r w:rsidRPr="00951F07">
        <w:rPr>
          <w:rFonts w:ascii="Times New Roman" w:hAnsi="Times New Roman" w:cs="Times New Roman"/>
        </w:rPr>
        <w:t xml:space="preserve">(1), 210. </w:t>
      </w:r>
      <w:hyperlink r:id="rId22">
        <w:r w:rsidRPr="00951F07">
          <w:rPr>
            <w:rStyle w:val="Hyperlink"/>
            <w:rFonts w:ascii="Times New Roman" w:hAnsi="Times New Roman" w:cs="Times New Roman"/>
            <w:color w:val="auto"/>
          </w:rPr>
          <w:t>https://doi.org/10.1186/s13643-016-0384-4</w:t>
        </w:r>
      </w:hyperlink>
    </w:p>
    <w:p w14:paraId="27A21AD7" w14:textId="77777777" w:rsidR="00132F2A" w:rsidRPr="00951F07" w:rsidRDefault="00BE0C45" w:rsidP="009F5672">
      <w:pPr>
        <w:pStyle w:val="Bibliography"/>
        <w:spacing w:after="240"/>
        <w:ind w:left="426" w:hanging="426"/>
        <w:rPr>
          <w:rFonts w:ascii="Times New Roman" w:hAnsi="Times New Roman" w:cs="Times New Roman"/>
        </w:rPr>
      </w:pPr>
      <w:bookmarkStart w:id="106" w:name="ref-plint2006"/>
      <w:bookmarkEnd w:id="105"/>
      <w:proofErr w:type="spellStart"/>
      <w:r w:rsidRPr="00951F07">
        <w:rPr>
          <w:rFonts w:ascii="Times New Roman" w:hAnsi="Times New Roman" w:cs="Times New Roman"/>
        </w:rPr>
        <w:t>Plint</w:t>
      </w:r>
      <w:proofErr w:type="spellEnd"/>
      <w:r w:rsidRPr="00951F07">
        <w:rPr>
          <w:rFonts w:ascii="Times New Roman" w:hAnsi="Times New Roman" w:cs="Times New Roman"/>
        </w:rPr>
        <w:t xml:space="preserve">, A., Moher, D., Morrison, A., Schulz, K., Altman, D., Hill, C., &amp; Gaboury, I. (2006). Does the CONSORT checklist improve the quality of reports of ... </w:t>
      </w:r>
      <w:r w:rsidRPr="00951F07">
        <w:rPr>
          <w:rFonts w:ascii="Times New Roman" w:hAnsi="Times New Roman" w:cs="Times New Roman"/>
          <w:i/>
        </w:rPr>
        <w:t>Medical Journal of Australia</w:t>
      </w:r>
      <w:r w:rsidRPr="00951F07">
        <w:rPr>
          <w:rFonts w:ascii="Times New Roman" w:hAnsi="Times New Roman" w:cs="Times New Roman"/>
        </w:rPr>
        <w:t xml:space="preserve">, </w:t>
      </w:r>
      <w:r w:rsidRPr="00951F07">
        <w:rPr>
          <w:rFonts w:ascii="Times New Roman" w:hAnsi="Times New Roman" w:cs="Times New Roman"/>
          <w:i/>
        </w:rPr>
        <w:t>185</w:t>
      </w:r>
      <w:r w:rsidRPr="00951F07">
        <w:rPr>
          <w:rFonts w:ascii="Times New Roman" w:hAnsi="Times New Roman" w:cs="Times New Roman"/>
        </w:rPr>
        <w:t xml:space="preserve">(5), </w:t>
      </w:r>
      <w:proofErr w:type="gramStart"/>
      <w:r w:rsidRPr="00951F07">
        <w:rPr>
          <w:rFonts w:ascii="Times New Roman" w:hAnsi="Times New Roman" w:cs="Times New Roman"/>
        </w:rPr>
        <w:t>263.</w:t>
      </w:r>
      <w:proofErr w:type="gramEnd"/>
      <w:r w:rsidRPr="00951F07">
        <w:rPr>
          <w:rFonts w:ascii="Times New Roman" w:hAnsi="Times New Roman" w:cs="Times New Roman"/>
        </w:rPr>
        <w:t xml:space="preserve"> </w:t>
      </w:r>
      <w:hyperlink r:id="rId23">
        <w:r w:rsidRPr="00951F07">
          <w:rPr>
            <w:rStyle w:val="Hyperlink"/>
            <w:rFonts w:ascii="Times New Roman" w:hAnsi="Times New Roman" w:cs="Times New Roman"/>
            <w:color w:val="auto"/>
          </w:rPr>
          <w:t>https://doi.org/10.5694/J.1326-5377.2006.TB00557.X</w:t>
        </w:r>
      </w:hyperlink>
    </w:p>
    <w:p w14:paraId="10EC62C1" w14:textId="77777777" w:rsidR="00132F2A" w:rsidRPr="00951F07" w:rsidRDefault="00BE0C45" w:rsidP="009F5672">
      <w:pPr>
        <w:pStyle w:val="Bibliography"/>
        <w:spacing w:after="240"/>
        <w:ind w:left="426" w:hanging="426"/>
        <w:rPr>
          <w:rFonts w:ascii="Times New Roman" w:hAnsi="Times New Roman" w:cs="Times New Roman"/>
        </w:rPr>
      </w:pPr>
      <w:bookmarkStart w:id="107" w:name="ref-ukbiobankcoordinatingcentre2007"/>
      <w:bookmarkEnd w:id="106"/>
      <w:r w:rsidRPr="00951F07">
        <w:rPr>
          <w:rFonts w:ascii="Times New Roman" w:hAnsi="Times New Roman" w:cs="Times New Roman"/>
        </w:rPr>
        <w:t xml:space="preserve">UK Biobank Coordinating Centre. (2007). </w:t>
      </w:r>
      <w:r w:rsidRPr="00951F07">
        <w:rPr>
          <w:rFonts w:ascii="Times New Roman" w:hAnsi="Times New Roman" w:cs="Times New Roman"/>
          <w:i/>
        </w:rPr>
        <w:t>UK Biobank: Protocol for a large-scale prospective epidemiological resource UK Biobank Coordinating Centre Stockport</w:t>
      </w:r>
      <w:r w:rsidRPr="00951F07">
        <w:rPr>
          <w:rFonts w:ascii="Times New Roman" w:hAnsi="Times New Roman" w:cs="Times New Roman"/>
        </w:rPr>
        <w:t xml:space="preserve"> (No. March; pp. 1–112).</w:t>
      </w:r>
    </w:p>
    <w:p w14:paraId="579545E0" w14:textId="77777777" w:rsidR="00132F2A" w:rsidRPr="00951F07" w:rsidRDefault="00BE0C45" w:rsidP="009F5672">
      <w:pPr>
        <w:pStyle w:val="Bibliography"/>
        <w:spacing w:after="240"/>
        <w:ind w:left="426" w:hanging="426"/>
        <w:rPr>
          <w:rFonts w:ascii="Times New Roman" w:hAnsi="Times New Roman" w:cs="Times New Roman"/>
        </w:rPr>
      </w:pPr>
      <w:bookmarkStart w:id="108" w:name="ref-ukbiobankcoordinatingcentre2011"/>
      <w:bookmarkEnd w:id="107"/>
      <w:r w:rsidRPr="00951F07">
        <w:rPr>
          <w:rFonts w:ascii="Times New Roman" w:hAnsi="Times New Roman" w:cs="Times New Roman"/>
        </w:rPr>
        <w:t xml:space="preserve">UK Biobank Coordinating Centre. (2011). </w:t>
      </w:r>
      <w:r w:rsidRPr="00951F07">
        <w:rPr>
          <w:rFonts w:ascii="Times New Roman" w:hAnsi="Times New Roman" w:cs="Times New Roman"/>
          <w:i/>
        </w:rPr>
        <w:t>Access Procedures: Application and review procedures for access to the UK Biobank Resource</w:t>
      </w:r>
      <w:r w:rsidRPr="00951F07">
        <w:rPr>
          <w:rFonts w:ascii="Times New Roman" w:hAnsi="Times New Roman" w:cs="Times New Roman"/>
        </w:rPr>
        <w:t xml:space="preserve"> (pp. 1–36).</w:t>
      </w:r>
    </w:p>
    <w:p w14:paraId="14A69252" w14:textId="77777777" w:rsidR="00132F2A" w:rsidRPr="00951F07" w:rsidRDefault="00BE0C45" w:rsidP="009F5672">
      <w:pPr>
        <w:pStyle w:val="Bibliography"/>
        <w:spacing w:after="240"/>
        <w:ind w:left="426" w:hanging="426"/>
        <w:rPr>
          <w:rFonts w:ascii="Times New Roman" w:hAnsi="Times New Roman" w:cs="Times New Roman"/>
        </w:rPr>
      </w:pPr>
      <w:bookmarkStart w:id="109" w:name="ref-vasilevsky2017"/>
      <w:bookmarkEnd w:id="108"/>
      <w:proofErr w:type="spellStart"/>
      <w:r w:rsidRPr="006B02C7">
        <w:rPr>
          <w:rFonts w:ascii="Times New Roman" w:hAnsi="Times New Roman" w:cs="Times New Roman"/>
          <w:lang w:val="fr-CA"/>
        </w:rPr>
        <w:t>Vasilevsky</w:t>
      </w:r>
      <w:proofErr w:type="spellEnd"/>
      <w:r w:rsidRPr="006B02C7">
        <w:rPr>
          <w:rFonts w:ascii="Times New Roman" w:hAnsi="Times New Roman" w:cs="Times New Roman"/>
          <w:lang w:val="fr-CA"/>
        </w:rPr>
        <w:t xml:space="preserve">, N. A., </w:t>
      </w:r>
      <w:proofErr w:type="spellStart"/>
      <w:r w:rsidRPr="006B02C7">
        <w:rPr>
          <w:rFonts w:ascii="Times New Roman" w:hAnsi="Times New Roman" w:cs="Times New Roman"/>
          <w:lang w:val="fr-CA"/>
        </w:rPr>
        <w:t>Minnier</w:t>
      </w:r>
      <w:proofErr w:type="spellEnd"/>
      <w:r w:rsidRPr="006B02C7">
        <w:rPr>
          <w:rFonts w:ascii="Times New Roman" w:hAnsi="Times New Roman" w:cs="Times New Roman"/>
          <w:lang w:val="fr-CA"/>
        </w:rPr>
        <w:t xml:space="preserve">, J., Haendel, M. A., &amp; </w:t>
      </w:r>
      <w:proofErr w:type="spellStart"/>
      <w:r w:rsidRPr="006B02C7">
        <w:rPr>
          <w:rFonts w:ascii="Times New Roman" w:hAnsi="Times New Roman" w:cs="Times New Roman"/>
          <w:lang w:val="fr-CA"/>
        </w:rPr>
        <w:t>Champieux</w:t>
      </w:r>
      <w:proofErr w:type="spellEnd"/>
      <w:r w:rsidRPr="006B02C7">
        <w:rPr>
          <w:rFonts w:ascii="Times New Roman" w:hAnsi="Times New Roman" w:cs="Times New Roman"/>
          <w:lang w:val="fr-CA"/>
        </w:rPr>
        <w:t xml:space="preserve">, R. E. (2017). </w:t>
      </w:r>
      <w:r w:rsidRPr="00951F07">
        <w:rPr>
          <w:rFonts w:ascii="Times New Roman" w:hAnsi="Times New Roman" w:cs="Times New Roman"/>
        </w:rPr>
        <w:t xml:space="preserve">Reproducible and reusable research: Are journal data sharing policies meeting the mark? </w:t>
      </w:r>
      <w:proofErr w:type="spellStart"/>
      <w:r w:rsidRPr="00951F07">
        <w:rPr>
          <w:rFonts w:ascii="Times New Roman" w:hAnsi="Times New Roman" w:cs="Times New Roman"/>
          <w:i/>
        </w:rPr>
        <w:t>PeerJ</w:t>
      </w:r>
      <w:proofErr w:type="spellEnd"/>
      <w:r w:rsidRPr="00951F07">
        <w:rPr>
          <w:rFonts w:ascii="Times New Roman" w:hAnsi="Times New Roman" w:cs="Times New Roman"/>
        </w:rPr>
        <w:t xml:space="preserve">, </w:t>
      </w:r>
      <w:r w:rsidRPr="00951F07">
        <w:rPr>
          <w:rFonts w:ascii="Times New Roman" w:hAnsi="Times New Roman" w:cs="Times New Roman"/>
          <w:i/>
        </w:rPr>
        <w:t>5</w:t>
      </w:r>
      <w:r w:rsidRPr="00951F07">
        <w:rPr>
          <w:rFonts w:ascii="Times New Roman" w:hAnsi="Times New Roman" w:cs="Times New Roman"/>
        </w:rPr>
        <w:t xml:space="preserve">, e3208. </w:t>
      </w:r>
      <w:hyperlink r:id="rId24">
        <w:r w:rsidRPr="00951F07">
          <w:rPr>
            <w:rStyle w:val="Hyperlink"/>
            <w:rFonts w:ascii="Times New Roman" w:hAnsi="Times New Roman" w:cs="Times New Roman"/>
            <w:color w:val="auto"/>
          </w:rPr>
          <w:t>https://doi.org/10.7717/peerj.3208</w:t>
        </w:r>
      </w:hyperlink>
    </w:p>
    <w:p w14:paraId="55481580" w14:textId="77777777" w:rsidR="00132F2A" w:rsidRPr="00951F07" w:rsidRDefault="00BE0C45" w:rsidP="009F5672">
      <w:pPr>
        <w:pStyle w:val="Bibliography"/>
        <w:spacing w:after="240"/>
        <w:ind w:left="426" w:hanging="426"/>
        <w:rPr>
          <w:rFonts w:ascii="Times New Roman" w:hAnsi="Times New Roman" w:cs="Times New Roman"/>
        </w:rPr>
      </w:pPr>
      <w:bookmarkStart w:id="110" w:name="ref-worldwidewebfoundation2018"/>
      <w:bookmarkEnd w:id="109"/>
      <w:r w:rsidRPr="00951F07">
        <w:rPr>
          <w:rFonts w:ascii="Times New Roman" w:hAnsi="Times New Roman" w:cs="Times New Roman"/>
        </w:rPr>
        <w:t xml:space="preserve">World Wide Web Foundation. (2018). </w:t>
      </w:r>
      <w:r w:rsidRPr="00951F07">
        <w:rPr>
          <w:rFonts w:ascii="Times New Roman" w:hAnsi="Times New Roman" w:cs="Times New Roman"/>
          <w:i/>
        </w:rPr>
        <w:t>Open Data Barometer - Leaders Edition</w:t>
      </w:r>
      <w:r w:rsidRPr="00951F07">
        <w:rPr>
          <w:rFonts w:ascii="Times New Roman" w:hAnsi="Times New Roman" w:cs="Times New Roman"/>
        </w:rPr>
        <w:t>. Washington DC: World Wide Web Foundation.</w:t>
      </w:r>
      <w:bookmarkEnd w:id="98"/>
      <w:bookmarkEnd w:id="110"/>
    </w:p>
    <w:sectPr w:rsidR="00132F2A" w:rsidRPr="00951F0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bert Thibault" w:date="2021-11-08T08:05:00Z" w:initials="RT">
    <w:p w14:paraId="63CD3475" w14:textId="49D04248" w:rsidR="00320CA2" w:rsidRDefault="00320CA2">
      <w:pPr>
        <w:pStyle w:val="CommentText"/>
      </w:pPr>
      <w:r>
        <w:rPr>
          <w:rStyle w:val="CommentReference"/>
        </w:rPr>
        <w:annotationRef/>
      </w:r>
      <w:r>
        <w:t>I’m not sure what this means. Can you reword.</w:t>
      </w:r>
    </w:p>
  </w:comment>
  <w:comment w:id="3" w:author="Robert Thibault" w:date="2021-11-08T08:05:00Z" w:initials="RT">
    <w:p w14:paraId="558BA736" w14:textId="365BA529" w:rsidR="00320CA2" w:rsidRDefault="00320CA2">
      <w:pPr>
        <w:pStyle w:val="CommentText"/>
      </w:pPr>
      <w:r>
        <w:rPr>
          <w:rStyle w:val="CommentReference"/>
        </w:rPr>
        <w:annotationRef/>
      </w:r>
      <w:r>
        <w:t xml:space="preserve">the </w:t>
      </w:r>
      <w:r w:rsidR="003C0446">
        <w:t xml:space="preserve">analysis </w:t>
      </w:r>
      <w:proofErr w:type="gramStart"/>
      <w:r w:rsidR="003C0446">
        <w:t>plan</w:t>
      </w:r>
      <w:proofErr w:type="gramEnd"/>
      <w:r w:rsidR="003C0446">
        <w:t>? the open data? what is this?</w:t>
      </w:r>
    </w:p>
  </w:comment>
  <w:comment w:id="4" w:author="Robert Thibault" w:date="2021-11-08T08:07:00Z" w:initials="RT">
    <w:p w14:paraId="6082E53B" w14:textId="708B1849" w:rsidR="00770EF0" w:rsidRDefault="00770EF0">
      <w:pPr>
        <w:pStyle w:val="CommentText"/>
      </w:pPr>
      <w:r>
        <w:rPr>
          <w:rStyle w:val="CommentReference"/>
        </w:rPr>
        <w:annotationRef/>
      </w:r>
      <w:r>
        <w:t>I t</w:t>
      </w:r>
      <w:r w:rsidR="00A63A74">
        <w:t xml:space="preserve">hink “open data” has a specific meaning. This might be “controlled data”. </w:t>
      </w:r>
      <w:r w:rsidR="00A830CF">
        <w:t xml:space="preserve">Marcus likely knows more about this. Maybe ask him at your next supervision to ensure we’re using these terms with their agreed upon definitions. </w:t>
      </w:r>
    </w:p>
    <w:p w14:paraId="232FA9A0" w14:textId="768B1166" w:rsidR="00A830CF" w:rsidRDefault="00A830CF">
      <w:pPr>
        <w:pStyle w:val="CommentText"/>
      </w:pPr>
    </w:p>
    <w:p w14:paraId="502771B0" w14:textId="04893609" w:rsidR="00A830CF" w:rsidRDefault="00A830CF">
      <w:pPr>
        <w:pStyle w:val="CommentText"/>
      </w:pPr>
      <w:r>
        <w:t xml:space="preserve">If you’ve already done this, </w:t>
      </w:r>
      <w:proofErr w:type="gramStart"/>
      <w:r>
        <w:t>than</w:t>
      </w:r>
      <w:proofErr w:type="gramEnd"/>
      <w:r>
        <w:t xml:space="preserve"> you can ignore my comment.</w:t>
      </w:r>
    </w:p>
    <w:p w14:paraId="4E1053E3" w14:textId="24DA29D0" w:rsidR="00A830CF" w:rsidRDefault="00A830CF">
      <w:pPr>
        <w:pStyle w:val="CommentText"/>
      </w:pPr>
    </w:p>
  </w:comment>
  <w:comment w:id="5" w:author="Robert Thibault" w:date="2021-11-08T08:12:00Z" w:initials="RT">
    <w:p w14:paraId="5FFE3B7E" w14:textId="763ABD0C" w:rsidR="007F6E36" w:rsidRDefault="007F6E36">
      <w:pPr>
        <w:pStyle w:val="CommentText"/>
      </w:pPr>
      <w:r>
        <w:rPr>
          <w:rStyle w:val="CommentReference"/>
        </w:rPr>
        <w:annotationRef/>
      </w:r>
      <w:r>
        <w:t xml:space="preserve">do you mean to </w:t>
      </w:r>
      <w:proofErr w:type="gramStart"/>
      <w:r>
        <w:t>say</w:t>
      </w:r>
      <w:proofErr w:type="gramEnd"/>
      <w:r>
        <w:t xml:space="preserve"> “inform the development of guidelines”?</w:t>
      </w:r>
    </w:p>
  </w:comment>
  <w:comment w:id="6" w:author="Robert Thibault" w:date="2021-11-08T08:21:00Z" w:initials="RT">
    <w:p w14:paraId="002913E2" w14:textId="05F97A2E" w:rsidR="002C3048" w:rsidRDefault="002C3048">
      <w:pPr>
        <w:pStyle w:val="CommentText"/>
      </w:pPr>
      <w:r>
        <w:rPr>
          <w:rStyle w:val="CommentReference"/>
        </w:rPr>
        <w:annotationRef/>
      </w:r>
      <w:r>
        <w:t>I’m lost.</w:t>
      </w:r>
    </w:p>
  </w:comment>
  <w:comment w:id="9" w:author="Robert Thibault" w:date="2021-11-08T08:23:00Z" w:initials="RT">
    <w:p w14:paraId="707E40DA" w14:textId="37D442BD" w:rsidR="00AC4129" w:rsidRDefault="00AC4129">
      <w:pPr>
        <w:pStyle w:val="CommentText"/>
      </w:pPr>
      <w:r>
        <w:rPr>
          <w:rStyle w:val="CommentReference"/>
        </w:rPr>
        <w:annotationRef/>
      </w:r>
      <w:r>
        <w:t xml:space="preserve">is “quality” the term you want to use throughout? Or is it “completeness”? </w:t>
      </w:r>
      <w:r w:rsidR="00961E4B">
        <w:t>Earlier y</w:t>
      </w:r>
      <w:r>
        <w:t>ou use “</w:t>
      </w:r>
      <w:r w:rsidR="005B747D">
        <w:t>assess the reporting standards”.</w:t>
      </w:r>
    </w:p>
  </w:comment>
  <w:comment w:id="12" w:author="Robert Thibault" w:date="2021-11-08T08:25:00Z" w:initials="RT">
    <w:p w14:paraId="08FBDD74" w14:textId="4246907E" w:rsidR="00F46500" w:rsidRDefault="00F46500">
      <w:pPr>
        <w:pStyle w:val="CommentText"/>
      </w:pPr>
      <w:r>
        <w:rPr>
          <w:rStyle w:val="CommentReference"/>
        </w:rPr>
        <w:annotationRef/>
      </w:r>
      <w:r>
        <w:t>Davey Smith?</w:t>
      </w:r>
    </w:p>
  </w:comment>
  <w:comment w:id="14" w:author="Robert Thibault" w:date="2021-11-08T08:26:00Z" w:initials="RT">
    <w:p w14:paraId="36BDFD19" w14:textId="6608E0DA" w:rsidR="004C1D9D" w:rsidRDefault="004C1D9D">
      <w:pPr>
        <w:pStyle w:val="CommentText"/>
      </w:pPr>
      <w:r>
        <w:rPr>
          <w:rStyle w:val="CommentReference"/>
        </w:rPr>
        <w:annotationRef/>
      </w:r>
      <w:r>
        <w:t>In general, I find it much easier to write and read in the active voice.</w:t>
      </w:r>
    </w:p>
  </w:comment>
  <w:comment w:id="15" w:author="Robert Thibault" w:date="2021-11-08T08:27:00Z" w:initials="RT">
    <w:p w14:paraId="7DA6F870" w14:textId="6E4648ED" w:rsidR="0088042D" w:rsidRDefault="0088042D">
      <w:pPr>
        <w:pStyle w:val="CommentText"/>
      </w:pPr>
      <w:r>
        <w:rPr>
          <w:rStyle w:val="CommentReference"/>
        </w:rPr>
        <w:annotationRef/>
      </w:r>
      <w:r>
        <w:t xml:space="preserve">I don’t get </w:t>
      </w:r>
      <w:proofErr w:type="gramStart"/>
      <w:r>
        <w:t>this?</w:t>
      </w:r>
      <w:proofErr w:type="gramEnd"/>
    </w:p>
  </w:comment>
  <w:comment w:id="17" w:author="Robert Thibault" w:date="2021-11-08T08:28:00Z" w:initials="RT">
    <w:p w14:paraId="2928F4A7" w14:textId="29EB7708" w:rsidR="00280AE3" w:rsidRDefault="00280AE3">
      <w:pPr>
        <w:pStyle w:val="CommentText"/>
      </w:pPr>
      <w:r>
        <w:rPr>
          <w:rStyle w:val="CommentReference"/>
        </w:rPr>
        <w:annotationRef/>
      </w:r>
      <w:r w:rsidR="0099267B">
        <w:t>I would avoid calling article “eligible” if you don’t include them.</w:t>
      </w:r>
      <w:r>
        <w:t xml:space="preserve"> </w:t>
      </w:r>
    </w:p>
  </w:comment>
  <w:comment w:id="22" w:author="Robert Thibault" w:date="2021-11-08T08:31:00Z" w:initials="RT">
    <w:p w14:paraId="54697DB1" w14:textId="5066E5BC" w:rsidR="00901254" w:rsidRDefault="00901254">
      <w:pPr>
        <w:pStyle w:val="CommentText"/>
      </w:pPr>
      <w:r>
        <w:rPr>
          <w:rStyle w:val="CommentReference"/>
        </w:rPr>
        <w:annotationRef/>
      </w:r>
      <w:r>
        <w:t>what does this mean?</w:t>
      </w:r>
    </w:p>
  </w:comment>
  <w:comment w:id="23" w:author="Robert Thibault" w:date="2021-11-08T08:31:00Z" w:initials="RT">
    <w:p w14:paraId="6CC82A0E" w14:textId="1F391BEC" w:rsidR="000A5A9C" w:rsidRDefault="000A5A9C">
      <w:pPr>
        <w:pStyle w:val="CommentText"/>
      </w:pPr>
      <w:r>
        <w:rPr>
          <w:rStyle w:val="CommentReference"/>
        </w:rPr>
        <w:annotationRef/>
      </w:r>
      <w:r>
        <w:t>unclear what this means.</w:t>
      </w:r>
    </w:p>
  </w:comment>
  <w:comment w:id="25" w:author="Robert Thibault" w:date="2021-11-08T08:33:00Z" w:initials="RT">
    <w:p w14:paraId="795B5E44" w14:textId="6EEFD2CD" w:rsidR="00BC6824" w:rsidRDefault="00BC6824">
      <w:pPr>
        <w:pStyle w:val="CommentText"/>
      </w:pPr>
      <w:r>
        <w:rPr>
          <w:rStyle w:val="CommentReference"/>
        </w:rPr>
        <w:annotationRef/>
      </w:r>
      <w:r>
        <w:t xml:space="preserve">I’m </w:t>
      </w:r>
      <w:proofErr w:type="spellStart"/>
      <w:r>
        <w:t>kinda</w:t>
      </w:r>
      <w:proofErr w:type="spellEnd"/>
      <w:r>
        <w:t xml:space="preserve"> confused. If you already had a list, why did you need to do a systematic search?</w:t>
      </w:r>
    </w:p>
  </w:comment>
  <w:comment w:id="26" w:author="Robert Thibault" w:date="2021-11-08T08:34:00Z" w:initials="RT">
    <w:p w14:paraId="0A2E301D" w14:textId="21A5216F" w:rsidR="00721AA5" w:rsidRDefault="00721AA5">
      <w:pPr>
        <w:pStyle w:val="CommentText"/>
      </w:pPr>
      <w:r>
        <w:rPr>
          <w:rStyle w:val="CommentReference"/>
        </w:rPr>
        <w:annotationRef/>
      </w:r>
      <w:r>
        <w:t xml:space="preserve">active voice helps remove ambiguity here. </w:t>
      </w:r>
    </w:p>
  </w:comment>
  <w:comment w:id="28" w:author="Robert Thibault" w:date="2021-11-08T08:35:00Z" w:initials="RT">
    <w:p w14:paraId="3EBDFDC9" w14:textId="79E6A92F" w:rsidR="00873E17" w:rsidRDefault="00873E17">
      <w:pPr>
        <w:pStyle w:val="CommentText"/>
      </w:pPr>
      <w:r>
        <w:rPr>
          <w:rStyle w:val="CommentReference"/>
        </w:rPr>
        <w:annotationRef/>
      </w:r>
      <w:r>
        <w:t>Unclear what you mean here by “time constraints”, can you explain more?</w:t>
      </w:r>
    </w:p>
  </w:comment>
  <w:comment w:id="29" w:author="Katie Drax" w:date="2021-11-11T13:58:00Z" w:initials="KD">
    <w:p w14:paraId="52D7E04A" w14:textId="0B2EA4BB" w:rsidR="00C87AB7" w:rsidRDefault="00C87AB7">
      <w:pPr>
        <w:pStyle w:val="CommentText"/>
      </w:pPr>
      <w:r>
        <w:rPr>
          <w:rStyle w:val="CommentReference"/>
        </w:rPr>
        <w:annotationRef/>
      </w:r>
      <w:r>
        <w:t xml:space="preserve">I </w:t>
      </w:r>
      <w:proofErr w:type="spellStart"/>
      <w:r>
        <w:t>dunno</w:t>
      </w:r>
      <w:proofErr w:type="spellEnd"/>
      <w:r>
        <w:t xml:space="preserve"> what to say</w:t>
      </w:r>
    </w:p>
  </w:comment>
  <w:comment w:id="32" w:author="Robert Thibault" w:date="2021-11-08T08:38:00Z" w:initials="RT">
    <w:p w14:paraId="0BA54D92" w14:textId="77777777" w:rsidR="00947231" w:rsidRDefault="00947231">
      <w:pPr>
        <w:pStyle w:val="CommentText"/>
      </w:pPr>
      <w:r>
        <w:rPr>
          <w:rStyle w:val="CommentReference"/>
        </w:rPr>
        <w:annotationRef/>
      </w:r>
      <w:r>
        <w:t xml:space="preserve">The active voice would make this </w:t>
      </w:r>
      <w:proofErr w:type="gramStart"/>
      <w:r>
        <w:t>more clear</w:t>
      </w:r>
      <w:proofErr w:type="gramEnd"/>
      <w:r>
        <w:t>.</w:t>
      </w:r>
    </w:p>
    <w:p w14:paraId="3A7E904C" w14:textId="77777777" w:rsidR="00947231" w:rsidRDefault="00947231">
      <w:pPr>
        <w:pStyle w:val="CommentText"/>
      </w:pPr>
    </w:p>
    <w:p w14:paraId="74A424B9" w14:textId="021AF2B2" w:rsidR="00947231" w:rsidRDefault="00947231">
      <w:pPr>
        <w:pStyle w:val="CommentText"/>
      </w:pPr>
      <w:r>
        <w:t xml:space="preserve">Do you have numbers for any of these (e.g., RR was required </w:t>
      </w:r>
      <w:r w:rsidR="00F04113">
        <w:t xml:space="preserve">to assign classifications for </w:t>
      </w:r>
      <w:proofErr w:type="gramStart"/>
      <w:r w:rsidR="00F04113">
        <w:t>5 articles).</w:t>
      </w:r>
      <w:proofErr w:type="gramEnd"/>
    </w:p>
  </w:comment>
  <w:comment w:id="33" w:author="Robert Thibault" w:date="2021-11-08T08:43:00Z" w:initials="RT">
    <w:p w14:paraId="0B9D5124" w14:textId="1E76FE46" w:rsidR="00D87475" w:rsidRDefault="00D87475">
      <w:pPr>
        <w:pStyle w:val="CommentText"/>
      </w:pPr>
      <w:r>
        <w:rPr>
          <w:rStyle w:val="CommentReference"/>
        </w:rPr>
        <w:annotationRef/>
      </w:r>
      <w:r>
        <w:t>it’s unclear why this means they should be excluded. I don’t remember this from the inclusion/exclusion criteria.</w:t>
      </w:r>
    </w:p>
  </w:comment>
  <w:comment w:id="34" w:author="Katie Drax" w:date="2021-11-11T13:58:00Z" w:initials="KD">
    <w:p w14:paraId="1772429F" w14:textId="62969B32" w:rsidR="00C87AB7" w:rsidRDefault="00C87AB7">
      <w:pPr>
        <w:pStyle w:val="CommentText"/>
      </w:pPr>
      <w:r>
        <w:rPr>
          <w:rStyle w:val="CommentReference"/>
        </w:rPr>
        <w:annotationRef/>
      </w:r>
      <w:proofErr w:type="gramStart"/>
      <w:r>
        <w:t>Yeah</w:t>
      </w:r>
      <w:proofErr w:type="gramEnd"/>
      <w:r>
        <w:t xml:space="preserve"> not sure how to structure this because it was tacked on</w:t>
      </w:r>
    </w:p>
  </w:comment>
  <w:comment w:id="37" w:author="Robert Thibault" w:date="2021-11-08T08:44:00Z" w:initials="RT">
    <w:p w14:paraId="2D7AA8EF" w14:textId="417BDC56" w:rsidR="002D3ADF" w:rsidRDefault="002D3ADF">
      <w:pPr>
        <w:pStyle w:val="CommentText"/>
      </w:pPr>
      <w:r>
        <w:rPr>
          <w:rStyle w:val="CommentReference"/>
        </w:rPr>
        <w:annotationRef/>
      </w:r>
      <w:proofErr w:type="gramStart"/>
      <w:r>
        <w:t>obviously</w:t>
      </w:r>
      <w:proofErr w:type="gramEnd"/>
      <w:r>
        <w:t xml:space="preserve"> I’ve missed something, because I don’t know why it’s so important that the supplementary material be accessible.</w:t>
      </w:r>
    </w:p>
  </w:comment>
  <w:comment w:id="38" w:author="Robert Thibault" w:date="2021-11-08T08:46:00Z" w:initials="RT">
    <w:p w14:paraId="289B120C" w14:textId="7710629D" w:rsidR="00BB7026" w:rsidRDefault="00BB7026">
      <w:pPr>
        <w:pStyle w:val="CommentText"/>
      </w:pPr>
      <w:r>
        <w:rPr>
          <w:rStyle w:val="CommentReference"/>
        </w:rPr>
        <w:annotationRef/>
      </w:r>
      <w:r>
        <w:t>I’d also upload the .</w:t>
      </w:r>
      <w:proofErr w:type="spellStart"/>
      <w:r>
        <w:t>qsf</w:t>
      </w:r>
      <w:proofErr w:type="spellEnd"/>
      <w:r w:rsidR="00BB3487">
        <w:t xml:space="preserve"> file to the OSF so someone else wouldn’t need to rewrite the form if they wanted to use it.</w:t>
      </w:r>
    </w:p>
  </w:comment>
  <w:comment w:id="39" w:author="Robert Thibault" w:date="2021-11-08T08:47:00Z" w:initials="RT">
    <w:p w14:paraId="3D99C495" w14:textId="2A7F5775" w:rsidR="00D7523A" w:rsidRDefault="00D7523A">
      <w:pPr>
        <w:pStyle w:val="CommentText"/>
      </w:pPr>
      <w:r>
        <w:rPr>
          <w:rStyle w:val="CommentReference"/>
        </w:rPr>
        <w:annotationRef/>
      </w:r>
      <w:r>
        <w:t>coder?</w:t>
      </w:r>
    </w:p>
  </w:comment>
  <w:comment w:id="40" w:author="Robert Thibault" w:date="2021-11-08T08:48:00Z" w:initials="RT">
    <w:p w14:paraId="53052D00" w14:textId="646DCB2B" w:rsidR="00901460" w:rsidRDefault="00901460">
      <w:pPr>
        <w:pStyle w:val="CommentText"/>
      </w:pPr>
      <w:r>
        <w:rPr>
          <w:rStyle w:val="CommentReference"/>
        </w:rPr>
        <w:annotationRef/>
      </w:r>
      <w:proofErr w:type="gramStart"/>
      <w:r>
        <w:t>so</w:t>
      </w:r>
      <w:proofErr w:type="gramEnd"/>
      <w:r>
        <w:t xml:space="preserve"> we don’t have data on the final 98 studies?</w:t>
      </w:r>
    </w:p>
  </w:comment>
  <w:comment w:id="41" w:author="Katie Drax" w:date="2021-11-11T23:25:00Z" w:initials="KD">
    <w:p w14:paraId="5D511CA8" w14:textId="31109A65" w:rsidR="008A4283" w:rsidRDefault="008A4283">
      <w:pPr>
        <w:pStyle w:val="CommentText"/>
      </w:pPr>
      <w:r>
        <w:rPr>
          <w:rStyle w:val="CommentReference"/>
        </w:rPr>
        <w:annotationRef/>
      </w:r>
      <w:r>
        <w:t>Make clearer</w:t>
      </w:r>
    </w:p>
  </w:comment>
  <w:comment w:id="43" w:author="Robert Thibault" w:date="2021-11-08T08:48:00Z" w:initials="RT">
    <w:p w14:paraId="7AAAAD1F" w14:textId="2F5EF354" w:rsidR="00D30D28" w:rsidRDefault="00D30D28">
      <w:pPr>
        <w:pStyle w:val="CommentText"/>
      </w:pPr>
      <w:r>
        <w:rPr>
          <w:rStyle w:val="CommentReference"/>
        </w:rPr>
        <w:annotationRef/>
      </w:r>
      <w:r>
        <w:t>unclear what this means. what is one unit of piloting?</w:t>
      </w:r>
    </w:p>
  </w:comment>
  <w:comment w:id="44" w:author="Robert Thibault" w:date="2021-11-08T08:51:00Z" w:initials="RT">
    <w:p w14:paraId="3F65DD10" w14:textId="50616E20" w:rsidR="00DD51E0" w:rsidRDefault="00DD51E0">
      <w:pPr>
        <w:pStyle w:val="CommentText"/>
      </w:pPr>
      <w:r>
        <w:rPr>
          <w:rStyle w:val="CommentReference"/>
        </w:rPr>
        <w:annotationRef/>
      </w:r>
      <w:r w:rsidR="00E940D3">
        <w:t>You could say this once and that it applies to several steps instead of repeating it in each section.</w:t>
      </w:r>
    </w:p>
  </w:comment>
  <w:comment w:id="47" w:author="Robert Thibault" w:date="2021-11-08T08:52:00Z" w:initials="RT">
    <w:p w14:paraId="5FCFCA8E" w14:textId="7179FA73" w:rsidR="001C0BDA" w:rsidRDefault="001C0BDA">
      <w:pPr>
        <w:pStyle w:val="CommentText"/>
      </w:pPr>
      <w:r>
        <w:rPr>
          <w:rStyle w:val="CommentReference"/>
        </w:rPr>
        <w:annotationRef/>
      </w:r>
      <w:r>
        <w:t>We could use at least a sentence or two in this paragraph describing what these ‘rules’ were.</w:t>
      </w:r>
    </w:p>
  </w:comment>
  <w:comment w:id="49" w:author="Robert Thibault" w:date="2021-11-08T08:53:00Z" w:initials="RT">
    <w:p w14:paraId="4E9B2BDC" w14:textId="11A438B4" w:rsidR="00B31387" w:rsidRDefault="00B31387">
      <w:pPr>
        <w:pStyle w:val="CommentText"/>
      </w:pPr>
      <w:r>
        <w:rPr>
          <w:rStyle w:val="CommentReference"/>
        </w:rPr>
        <w:annotationRef/>
      </w:r>
      <w:r>
        <w:t>did you do any checks to ensure this data was accurate? I’d be concerned that it is not.</w:t>
      </w:r>
    </w:p>
  </w:comment>
  <w:comment w:id="50" w:author="Robert Thibault" w:date="2021-11-08T10:33:00Z" w:initials="RT">
    <w:p w14:paraId="1E889EBA" w14:textId="437AE526" w:rsidR="0044221E" w:rsidRDefault="0044221E">
      <w:pPr>
        <w:pStyle w:val="CommentText"/>
      </w:pPr>
      <w:r>
        <w:rPr>
          <w:rStyle w:val="CommentReference"/>
        </w:rPr>
        <w:annotationRef/>
      </w:r>
      <w:r>
        <w:t>Now that I read further</w:t>
      </w:r>
      <w:r w:rsidR="00054552">
        <w:t xml:space="preserve">, I don’t see how </w:t>
      </w:r>
      <w:proofErr w:type="spellStart"/>
      <w:r w:rsidR="00054552">
        <w:t>EndNot</w:t>
      </w:r>
      <w:proofErr w:type="spellEnd"/>
      <w:r w:rsidR="00054552">
        <w:t xml:space="preserve"> could have metadata on anything in either Table 1 or Table 2.</w:t>
      </w:r>
    </w:p>
  </w:comment>
  <w:comment w:id="55" w:author="Robert Thibault" w:date="2021-11-08T08:55:00Z" w:initials="RT">
    <w:p w14:paraId="7F6329E4" w14:textId="2055699C" w:rsidR="00FB6656" w:rsidRDefault="00FB6656">
      <w:pPr>
        <w:pStyle w:val="CommentText"/>
      </w:pPr>
      <w:r>
        <w:rPr>
          <w:rStyle w:val="CommentReference"/>
        </w:rPr>
        <w:annotationRef/>
      </w:r>
      <w:r>
        <w:t xml:space="preserve">I feel like the methods section could be more concise. This could be done by </w:t>
      </w:r>
      <w:r w:rsidR="00CC4215">
        <w:t xml:space="preserve">moving the deviations from the registration into a sub-section of </w:t>
      </w:r>
      <w:proofErr w:type="spellStart"/>
      <w:proofErr w:type="gramStart"/>
      <w:r w:rsidR="00CC4215">
        <w:t>it’s</w:t>
      </w:r>
      <w:proofErr w:type="spellEnd"/>
      <w:proofErr w:type="gramEnd"/>
      <w:r w:rsidR="00CC4215">
        <w:t xml:space="preserve"> own or into an appendix/supplementary material. </w:t>
      </w:r>
      <w:proofErr w:type="gramStart"/>
      <w:r w:rsidR="00E65465">
        <w:t>Also</w:t>
      </w:r>
      <w:proofErr w:type="gramEnd"/>
      <w:r w:rsidR="00E65465">
        <w:t xml:space="preserve"> by using the active voice and reducing redundancies.</w:t>
      </w:r>
    </w:p>
  </w:comment>
  <w:comment w:id="59" w:author="Robert Thibault" w:date="2021-11-08T08:57:00Z" w:initials="RT">
    <w:p w14:paraId="07C1527B" w14:textId="2B6CD876" w:rsidR="00E65465" w:rsidRDefault="00E65465">
      <w:pPr>
        <w:pStyle w:val="CommentText"/>
      </w:pPr>
      <w:r>
        <w:rPr>
          <w:rStyle w:val="CommentReference"/>
        </w:rPr>
        <w:annotationRef/>
      </w:r>
      <w:r>
        <w:t xml:space="preserve">I thought you review </w:t>
      </w:r>
      <w:proofErr w:type="gramStart"/>
      <w:r>
        <w:t>80?</w:t>
      </w:r>
      <w:proofErr w:type="gramEnd"/>
    </w:p>
  </w:comment>
  <w:comment w:id="61" w:author="Robert Thibault" w:date="2021-11-08T08:58:00Z" w:initials="RT">
    <w:p w14:paraId="1108105D" w14:textId="72924452" w:rsidR="00A675CD" w:rsidRDefault="00A675CD">
      <w:pPr>
        <w:pStyle w:val="CommentText"/>
      </w:pPr>
      <w:r>
        <w:rPr>
          <w:rStyle w:val="CommentReference"/>
        </w:rPr>
        <w:annotationRef/>
      </w:r>
      <w:r>
        <w:t>any single author, or first authors?</w:t>
      </w:r>
    </w:p>
  </w:comment>
  <w:comment w:id="63" w:author="Robert Thibault" w:date="2021-11-08T08:59:00Z" w:initials="RT">
    <w:p w14:paraId="5BE3E0B7" w14:textId="4568AD2A" w:rsidR="00242C36" w:rsidRDefault="00242C36">
      <w:pPr>
        <w:pStyle w:val="CommentText"/>
      </w:pPr>
      <w:r>
        <w:rPr>
          <w:rStyle w:val="CommentReference"/>
        </w:rPr>
        <w:annotationRef/>
      </w:r>
      <w:r>
        <w:t>I’m not sure all readers will know about these subdivisions. Worth explaining in the methods (I may have missed it if you did this already).</w:t>
      </w:r>
    </w:p>
  </w:comment>
  <w:comment w:id="65" w:author="Robert Thibault" w:date="2021-11-08T09:27:00Z" w:initials="RT">
    <w:p w14:paraId="1C54F2CC" w14:textId="0C2F4998" w:rsidR="001E54E2" w:rsidRDefault="001E54E2">
      <w:pPr>
        <w:pStyle w:val="CommentText"/>
      </w:pPr>
      <w:r>
        <w:rPr>
          <w:rStyle w:val="CommentReference"/>
        </w:rPr>
        <w:annotationRef/>
      </w:r>
      <w:r>
        <w:t xml:space="preserve">you need to unpack this. Do you report this IRR anywhere? If the IRR is so poor, does it even make sense to pool </w:t>
      </w:r>
      <w:r w:rsidR="00001324">
        <w:t xml:space="preserve">the subsections together and report only the 22 sections? This needs to be justifiable, because it’s what we’ve done (or our reporting will need to change if it is not </w:t>
      </w:r>
      <w:r w:rsidR="0056088D">
        <w:t>justifiable</w:t>
      </w:r>
      <w:r w:rsidR="00001324">
        <w:t xml:space="preserve">). </w:t>
      </w:r>
    </w:p>
  </w:comment>
  <w:comment w:id="64" w:author="Robert Thibault" w:date="2021-11-08T09:00:00Z" w:initials="RT">
    <w:p w14:paraId="229023D5" w14:textId="7ED172FC" w:rsidR="003B2E3A" w:rsidRDefault="003B2E3A">
      <w:pPr>
        <w:pStyle w:val="CommentText"/>
      </w:pPr>
      <w:r>
        <w:rPr>
          <w:rStyle w:val="CommentReference"/>
        </w:rPr>
        <w:annotationRef/>
      </w:r>
      <w:r>
        <w:t>This is quite unclear. It could use rewording.</w:t>
      </w:r>
    </w:p>
  </w:comment>
  <w:comment w:id="66" w:author="Robert Thibault" w:date="2021-11-08T09:01:00Z" w:initials="RT">
    <w:p w14:paraId="3550D2AF" w14:textId="77777777" w:rsidR="00DA1854" w:rsidRDefault="00DA1854">
      <w:pPr>
        <w:pStyle w:val="CommentText"/>
      </w:pPr>
      <w:r>
        <w:rPr>
          <w:rStyle w:val="CommentReference"/>
        </w:rPr>
        <w:annotationRef/>
      </w:r>
      <w:r>
        <w:t>Can you reverse the order so that Item 1 is at the top and Item 22 is at the bottom?</w:t>
      </w:r>
    </w:p>
    <w:p w14:paraId="7B49158C" w14:textId="77777777" w:rsidR="00DE722B" w:rsidRDefault="00DE722B">
      <w:pPr>
        <w:pStyle w:val="CommentText"/>
      </w:pPr>
    </w:p>
    <w:p w14:paraId="7648DE94" w14:textId="02F3C961" w:rsidR="00DE722B" w:rsidRDefault="00DE722B">
      <w:pPr>
        <w:pStyle w:val="CommentText"/>
      </w:pPr>
      <w:r>
        <w:t xml:space="preserve">Also, </w:t>
      </w:r>
      <w:proofErr w:type="spellStart"/>
      <w:r>
        <w:t>colours</w:t>
      </w:r>
      <w:proofErr w:type="spellEnd"/>
      <w:r>
        <w:t xml:space="preserve"> would be helpful. My previous comment about grayscale was not </w:t>
      </w:r>
      <w:r w:rsidR="00E6391F">
        <w:t xml:space="preserve">asking you </w:t>
      </w:r>
      <w:r>
        <w:t xml:space="preserve">to present this figure in grayscale, but rather to choose a </w:t>
      </w:r>
      <w:proofErr w:type="spellStart"/>
      <w:r>
        <w:t>colour</w:t>
      </w:r>
      <w:proofErr w:type="spellEnd"/>
      <w:r>
        <w:t xml:space="preserve"> palette that also work in grayscale (for </w:t>
      </w:r>
      <w:proofErr w:type="spellStart"/>
      <w:r>
        <w:t>colourblind</w:t>
      </w:r>
      <w:proofErr w:type="spellEnd"/>
      <w:r>
        <w:t xml:space="preserve"> people and people using e-readers).</w:t>
      </w:r>
    </w:p>
  </w:comment>
  <w:comment w:id="67" w:author="Robert Thibault" w:date="2021-11-08T09:09:00Z" w:initials="RT">
    <w:p w14:paraId="54260EEC" w14:textId="2AB7D399" w:rsidR="00910401" w:rsidRDefault="00910401">
      <w:pPr>
        <w:pStyle w:val="CommentText"/>
      </w:pPr>
      <w:r>
        <w:rPr>
          <w:rStyle w:val="CommentReference"/>
        </w:rPr>
        <w:annotationRef/>
      </w:r>
      <w:r w:rsidR="00850E8F">
        <w:t xml:space="preserve">Why did some of the items have such low agreement? Was it that one coder was missing information, or was it that the coding form was </w:t>
      </w:r>
      <w:proofErr w:type="gramStart"/>
      <w:r w:rsidR="00850E8F">
        <w:t>ambiguous.</w:t>
      </w:r>
      <w:proofErr w:type="gramEnd"/>
      <w:r w:rsidR="00850E8F">
        <w:t xml:space="preserve"> It would be worth using a sentence or two to expand on this. </w:t>
      </w:r>
    </w:p>
  </w:comment>
  <w:comment w:id="68" w:author="Robert Thibault" w:date="2021-11-08T09:08:00Z" w:initials="RT">
    <w:p w14:paraId="0891438B" w14:textId="77777777" w:rsidR="00454733" w:rsidRDefault="00454733">
      <w:pPr>
        <w:pStyle w:val="CommentText"/>
      </w:pPr>
      <w:r>
        <w:rPr>
          <w:rStyle w:val="CommentReference"/>
        </w:rPr>
        <w:annotationRef/>
      </w:r>
      <w:r>
        <w:t>“Cohen’s kappa”</w:t>
      </w:r>
    </w:p>
    <w:p w14:paraId="68382BD8" w14:textId="4EED8196" w:rsidR="00454733" w:rsidRDefault="00454733">
      <w:pPr>
        <w:pStyle w:val="CommentText"/>
      </w:pPr>
    </w:p>
  </w:comment>
  <w:comment w:id="69" w:author="Robert Thibault" w:date="2021-11-08T09:06:00Z" w:initials="RT">
    <w:p w14:paraId="1CBECA84" w14:textId="6511FA57" w:rsidR="00447059" w:rsidRDefault="00447059">
      <w:pPr>
        <w:pStyle w:val="CommentText"/>
      </w:pPr>
      <w:r>
        <w:rPr>
          <w:rStyle w:val="CommentReference"/>
        </w:rPr>
        <w:annotationRef/>
      </w:r>
      <w:r>
        <w:t xml:space="preserve">I thought we agreed to not bother presenting z-statistics and p-values. </w:t>
      </w:r>
      <w:r w:rsidR="006D3EDF">
        <w:t>On second thought, you could present the p-values if you’d like</w:t>
      </w:r>
      <w:r w:rsidR="00E6391F">
        <w:t xml:space="preserve"> to</w:t>
      </w:r>
      <w:r w:rsidR="006D3EDF">
        <w:t xml:space="preserve">. But presenting them alongside the Z-stats is redundant. </w:t>
      </w:r>
      <w:r w:rsidR="00454733">
        <w:t xml:space="preserve"> where you have p as 0 it likely should be &lt;.001 instead.</w:t>
      </w:r>
    </w:p>
  </w:comment>
  <w:comment w:id="70" w:author="Robert Thibault" w:date="2021-11-08T09:06:00Z" w:initials="RT">
    <w:p w14:paraId="6041BFFB" w14:textId="4AAAFD28" w:rsidR="00855D5C" w:rsidRDefault="00855D5C">
      <w:pPr>
        <w:pStyle w:val="CommentText"/>
      </w:pPr>
      <w:r>
        <w:rPr>
          <w:rStyle w:val="CommentReference"/>
        </w:rPr>
        <w:annotationRef/>
      </w:r>
      <w:r>
        <w:t xml:space="preserve">explain that these were removed from the </w:t>
      </w:r>
      <w:r w:rsidR="00447059">
        <w:t>kappa calculation.</w:t>
      </w:r>
    </w:p>
  </w:comment>
  <w:comment w:id="71" w:author="Robert Thibault" w:date="2021-11-08T09:04:00Z" w:initials="RT">
    <w:p w14:paraId="79706950" w14:textId="77777777" w:rsidR="008377A7" w:rsidRDefault="008377A7">
      <w:pPr>
        <w:pStyle w:val="CommentText"/>
      </w:pPr>
      <w:r>
        <w:rPr>
          <w:rStyle w:val="CommentReference"/>
        </w:rPr>
        <w:annotationRef/>
      </w:r>
      <w:r>
        <w:t>why could it not be calculated? Because on</w:t>
      </w:r>
      <w:r w:rsidR="006F2DEE">
        <w:t>e of the coding categories was only used once?</w:t>
      </w:r>
    </w:p>
    <w:p w14:paraId="09953B67" w14:textId="02A11A08" w:rsidR="006F2DEE" w:rsidRDefault="006F2DEE">
      <w:pPr>
        <w:pStyle w:val="CommentText"/>
      </w:pPr>
    </w:p>
  </w:comment>
  <w:comment w:id="72" w:author="Katie Drax" w:date="2021-11-11T23:31:00Z" w:initials="KD">
    <w:p w14:paraId="68F51470" w14:textId="72920161" w:rsidR="008A4283" w:rsidRDefault="008A4283">
      <w:pPr>
        <w:pStyle w:val="CommentText"/>
      </w:pPr>
      <w:r>
        <w:rPr>
          <w:rStyle w:val="CommentReference"/>
        </w:rPr>
        <w:annotationRef/>
      </w:r>
      <w:r>
        <w:t xml:space="preserve">Unsure and </w:t>
      </w:r>
      <w:proofErr w:type="spellStart"/>
      <w:proofErr w:type="gramStart"/>
      <w:r>
        <w:t>cant</w:t>
      </w:r>
      <w:proofErr w:type="spellEnd"/>
      <w:proofErr w:type="gramEnd"/>
      <w:r>
        <w:t xml:space="preserve"> say</w:t>
      </w:r>
    </w:p>
  </w:comment>
  <w:comment w:id="74" w:author="Robert Thibault" w:date="2021-11-08T09:12:00Z" w:initials="RT">
    <w:p w14:paraId="57D32F4F" w14:textId="691A1ADA" w:rsidR="00CF76B5" w:rsidRDefault="00CF76B5">
      <w:pPr>
        <w:pStyle w:val="CommentText"/>
      </w:pPr>
      <w:r>
        <w:rPr>
          <w:rStyle w:val="CommentReference"/>
        </w:rPr>
        <w:annotationRef/>
      </w:r>
      <w:r>
        <w:t>I’m not sure what you mean by this?</w:t>
      </w:r>
    </w:p>
  </w:comment>
  <w:comment w:id="75" w:author="Robert Thibault" w:date="2021-11-08T09:12:00Z" w:initials="RT">
    <w:p w14:paraId="3537C976" w14:textId="77777777" w:rsidR="00CF76B5" w:rsidRDefault="00CF76B5">
      <w:pPr>
        <w:pStyle w:val="CommentText"/>
      </w:pPr>
      <w:r>
        <w:rPr>
          <w:rStyle w:val="CommentReference"/>
        </w:rPr>
        <w:annotationRef/>
      </w:r>
      <w:r>
        <w:t>same here.</w:t>
      </w:r>
    </w:p>
    <w:p w14:paraId="29850D71" w14:textId="1DBB4AF8" w:rsidR="00CF76B5" w:rsidRDefault="00CF76B5">
      <w:pPr>
        <w:pStyle w:val="CommentText"/>
      </w:pPr>
    </w:p>
  </w:comment>
  <w:comment w:id="76" w:author="Robert Thibault" w:date="2021-11-08T09:13:00Z" w:initials="RT">
    <w:p w14:paraId="3BDE3C37" w14:textId="2A58F43B" w:rsidR="0011192A" w:rsidRDefault="0011192A">
      <w:pPr>
        <w:pStyle w:val="CommentText"/>
      </w:pPr>
      <w:r>
        <w:rPr>
          <w:rStyle w:val="CommentReference"/>
        </w:rPr>
        <w:annotationRef/>
      </w:r>
      <w:r>
        <w:t xml:space="preserve">Unclear what these four categories mean (how they were </w:t>
      </w:r>
      <w:proofErr w:type="spellStart"/>
      <w:r>
        <w:t>opearationalized</w:t>
      </w:r>
      <w:proofErr w:type="spellEnd"/>
      <w:r>
        <w:t>).</w:t>
      </w:r>
    </w:p>
  </w:comment>
  <w:comment w:id="77" w:author="Katie Drax" w:date="2021-11-18T16:35:00Z" w:initials="KD">
    <w:p w14:paraId="58DE3A71" w14:textId="4327FB32" w:rsidR="00A93193" w:rsidRDefault="00A93193">
      <w:pPr>
        <w:pStyle w:val="CommentText"/>
      </w:pPr>
      <w:r>
        <w:rPr>
          <w:rStyle w:val="CommentReference"/>
        </w:rPr>
        <w:annotationRef/>
      </w:r>
      <w:r>
        <w:t>What do you mean?</w:t>
      </w:r>
    </w:p>
  </w:comment>
  <w:comment w:id="78" w:author="Robert Thibault" w:date="2021-11-08T09:14:00Z" w:initials="RT">
    <w:p w14:paraId="319E3342" w14:textId="61F62CB7" w:rsidR="0011192A" w:rsidRDefault="0011192A">
      <w:pPr>
        <w:pStyle w:val="CommentText"/>
      </w:pPr>
      <w:r>
        <w:rPr>
          <w:rStyle w:val="CommentReference"/>
        </w:rPr>
        <w:annotationRef/>
      </w:r>
      <w:r>
        <w:t>What’s this mean?</w:t>
      </w:r>
    </w:p>
  </w:comment>
  <w:comment w:id="79" w:author="Katie Drax" w:date="2021-11-18T16:39:00Z" w:initials="KD">
    <w:p w14:paraId="6FDC8640" w14:textId="040D6A35" w:rsidR="00A93193" w:rsidRDefault="00A93193">
      <w:pPr>
        <w:pStyle w:val="CommentText"/>
      </w:pPr>
      <w:r>
        <w:rPr>
          <w:rStyle w:val="CommentReference"/>
        </w:rPr>
        <w:annotationRef/>
      </w:r>
      <w:r>
        <w:t>That clearer?</w:t>
      </w:r>
    </w:p>
  </w:comment>
  <w:comment w:id="82" w:author="Robert Thibault" w:date="2021-11-08T09:19:00Z" w:initials="RT">
    <w:p w14:paraId="43E67BD1" w14:textId="664BDB46" w:rsidR="00B947B9" w:rsidRDefault="00B947B9">
      <w:pPr>
        <w:pStyle w:val="CommentText"/>
      </w:pPr>
      <w:r>
        <w:rPr>
          <w:rStyle w:val="CommentReference"/>
        </w:rPr>
        <w:annotationRef/>
      </w:r>
      <w:r>
        <w:t xml:space="preserve">you mention reproducibility </w:t>
      </w:r>
      <w:proofErr w:type="gramStart"/>
      <w:r>
        <w:t>several</w:t>
      </w:r>
      <w:proofErr w:type="gramEnd"/>
      <w:r>
        <w:t xml:space="preserve"> times, but it’s unclear whether you are talking about reproducibility of the methods/analysis or the results / findings.</w:t>
      </w:r>
    </w:p>
  </w:comment>
  <w:comment w:id="83" w:author="Robert Thibault" w:date="2021-11-08T09:20:00Z" w:initials="RT">
    <w:p w14:paraId="11EA1707" w14:textId="7B051C1E" w:rsidR="00B947B9" w:rsidRDefault="00B947B9">
      <w:pPr>
        <w:pStyle w:val="CommentText"/>
      </w:pPr>
      <w:r>
        <w:rPr>
          <w:rStyle w:val="CommentReference"/>
        </w:rPr>
        <w:annotationRef/>
      </w:r>
      <w:r>
        <w:t>poorly or rarely?</w:t>
      </w:r>
    </w:p>
    <w:p w14:paraId="377F5300" w14:textId="5F3F13DE" w:rsidR="00B947B9" w:rsidRDefault="00B947B9">
      <w:pPr>
        <w:pStyle w:val="CommentText"/>
      </w:pPr>
    </w:p>
  </w:comment>
  <w:comment w:id="92" w:author="Robert Thibault" w:date="2021-11-08T09:23:00Z" w:initials="RT">
    <w:p w14:paraId="4F82B62B" w14:textId="58EA0AD7" w:rsidR="00713120" w:rsidRDefault="00713120">
      <w:pPr>
        <w:pStyle w:val="CommentText"/>
      </w:pPr>
      <w:r>
        <w:rPr>
          <w:rStyle w:val="CommentReference"/>
        </w:rPr>
        <w:annotationRef/>
      </w:r>
      <w:r>
        <w:t xml:space="preserve">I recommend moving this </w:t>
      </w:r>
      <w:r w:rsidR="006F5D42">
        <w:t xml:space="preserve">figure to the main text. I’m also confused, </w:t>
      </w:r>
      <w:proofErr w:type="gramStart"/>
      <w:r w:rsidR="006F5D42">
        <w:t>you’re</w:t>
      </w:r>
      <w:proofErr w:type="gramEnd"/>
      <w:r w:rsidR="006F5D42">
        <w:t xml:space="preserve"> random sample is 90 here, 80 somewhere else and 70 in another place.</w:t>
      </w:r>
    </w:p>
  </w:comment>
  <w:comment w:id="94" w:author="Robert Thibault" w:date="2021-11-08T09:25:00Z" w:initials="RT">
    <w:p w14:paraId="3E2CA65C" w14:textId="1E4AED12" w:rsidR="007232C7" w:rsidRDefault="007232C7">
      <w:pPr>
        <w:pStyle w:val="CommentText"/>
      </w:pPr>
      <w:r>
        <w:rPr>
          <w:rStyle w:val="CommentReference"/>
        </w:rPr>
        <w:annotationRef/>
      </w:r>
      <w:r>
        <w:t xml:space="preserve">As we discussed previously, we need the inter-rater reliability (Cohen’s kappa and </w:t>
      </w:r>
      <w:r w:rsidR="00027E69">
        <w:t xml:space="preserve">number in agreement / total number) </w:t>
      </w:r>
      <w:r w:rsidR="00F0228D">
        <w:t>for these subdivisions. I feel this is very important.</w:t>
      </w:r>
    </w:p>
  </w:comment>
  <w:comment w:id="95" w:author="Robert Thibault" w:date="2021-11-08T10:36:00Z" w:initials="RT">
    <w:p w14:paraId="7B0F9102" w14:textId="19918F04" w:rsidR="00E6391F" w:rsidRDefault="00E6391F">
      <w:pPr>
        <w:pStyle w:val="CommentText"/>
      </w:pPr>
      <w:r>
        <w:rPr>
          <w:rStyle w:val="CommentReference"/>
        </w:rPr>
        <w:annotationRef/>
      </w:r>
      <w:r>
        <w:t>If this is supplementary Table 2, where is supplementary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CD3475" w15:done="1"/>
  <w15:commentEx w15:paraId="558BA736" w15:done="1"/>
  <w15:commentEx w15:paraId="4E1053E3" w15:done="1"/>
  <w15:commentEx w15:paraId="5FFE3B7E" w15:done="1"/>
  <w15:commentEx w15:paraId="002913E2" w15:done="1"/>
  <w15:commentEx w15:paraId="707E40DA" w15:done="1"/>
  <w15:commentEx w15:paraId="08FBDD74" w15:done="1"/>
  <w15:commentEx w15:paraId="36BDFD19" w15:done="1"/>
  <w15:commentEx w15:paraId="7DA6F870" w15:done="1"/>
  <w15:commentEx w15:paraId="2928F4A7" w15:done="1"/>
  <w15:commentEx w15:paraId="54697DB1" w15:done="1"/>
  <w15:commentEx w15:paraId="6CC82A0E" w15:done="1"/>
  <w15:commentEx w15:paraId="795B5E44" w15:done="1"/>
  <w15:commentEx w15:paraId="0A2E301D" w15:done="1"/>
  <w15:commentEx w15:paraId="3EBDFDC9" w15:done="0"/>
  <w15:commentEx w15:paraId="52D7E04A" w15:paraIdParent="3EBDFDC9" w15:done="0"/>
  <w15:commentEx w15:paraId="74A424B9" w15:done="1"/>
  <w15:commentEx w15:paraId="0B9D5124" w15:done="1"/>
  <w15:commentEx w15:paraId="1772429F" w15:paraIdParent="0B9D5124" w15:done="1"/>
  <w15:commentEx w15:paraId="2D7AA8EF" w15:done="1"/>
  <w15:commentEx w15:paraId="289B120C" w15:done="1"/>
  <w15:commentEx w15:paraId="3D99C495" w15:done="1"/>
  <w15:commentEx w15:paraId="53052D00" w15:done="1"/>
  <w15:commentEx w15:paraId="5D511CA8" w15:paraIdParent="53052D00" w15:done="1"/>
  <w15:commentEx w15:paraId="7AAAAD1F" w15:done="1"/>
  <w15:commentEx w15:paraId="3F65DD10" w15:done="1"/>
  <w15:commentEx w15:paraId="5FCFCA8E" w15:done="1"/>
  <w15:commentEx w15:paraId="4E9B2BDC" w15:done="1"/>
  <w15:commentEx w15:paraId="1E889EBA" w15:paraIdParent="4E9B2BDC" w15:done="1"/>
  <w15:commentEx w15:paraId="7F6329E4" w15:done="0"/>
  <w15:commentEx w15:paraId="07C1527B" w15:done="1"/>
  <w15:commentEx w15:paraId="1108105D" w15:done="1"/>
  <w15:commentEx w15:paraId="5BE3E0B7" w15:done="1"/>
  <w15:commentEx w15:paraId="1C54F2CC" w15:done="1"/>
  <w15:commentEx w15:paraId="229023D5" w15:done="1"/>
  <w15:commentEx w15:paraId="7648DE94" w15:done="0"/>
  <w15:commentEx w15:paraId="54260EEC" w15:done="1"/>
  <w15:commentEx w15:paraId="68382BD8" w15:done="1"/>
  <w15:commentEx w15:paraId="1CBECA84" w15:done="1"/>
  <w15:commentEx w15:paraId="6041BFFB" w15:done="1"/>
  <w15:commentEx w15:paraId="09953B67" w15:done="1"/>
  <w15:commentEx w15:paraId="68F51470" w15:paraIdParent="09953B67" w15:done="1"/>
  <w15:commentEx w15:paraId="57D32F4F" w15:done="1"/>
  <w15:commentEx w15:paraId="29850D71" w15:done="1"/>
  <w15:commentEx w15:paraId="3BDE3C37" w15:done="0"/>
  <w15:commentEx w15:paraId="58DE3A71" w15:paraIdParent="3BDE3C37" w15:done="0"/>
  <w15:commentEx w15:paraId="319E3342" w15:done="0"/>
  <w15:commentEx w15:paraId="6FDC8640" w15:paraIdParent="319E3342" w15:done="0"/>
  <w15:commentEx w15:paraId="43E67BD1" w15:done="1"/>
  <w15:commentEx w15:paraId="377F5300" w15:done="1"/>
  <w15:commentEx w15:paraId="4F82B62B" w15:done="0"/>
  <w15:commentEx w15:paraId="3E2CA65C" w15:done="1"/>
  <w15:commentEx w15:paraId="7B0F9102" w15:paraIdParent="3E2CA6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74D3" w16cex:dateUtc="2021-11-08T08:05:00Z"/>
  <w16cex:commentExtensible w16cex:durableId="253374F2" w16cex:dateUtc="2021-11-08T08:05:00Z"/>
  <w16cex:commentExtensible w16cex:durableId="2533756A" w16cex:dateUtc="2021-11-08T08:07:00Z"/>
  <w16cex:commentExtensible w16cex:durableId="2533768A" w16cex:dateUtc="2021-11-08T08:12:00Z"/>
  <w16cex:commentExtensible w16cex:durableId="253378B4" w16cex:dateUtc="2021-11-08T08:21:00Z"/>
  <w16cex:commentExtensible w16cex:durableId="25337921" w16cex:dateUtc="2021-11-08T08:23:00Z"/>
  <w16cex:commentExtensible w16cex:durableId="2533799A" w16cex:dateUtc="2021-11-08T08:25:00Z"/>
  <w16cex:commentExtensible w16cex:durableId="253379B8" w16cex:dateUtc="2021-11-08T08:26:00Z"/>
  <w16cex:commentExtensible w16cex:durableId="25337A0C" w16cex:dateUtc="2021-11-08T08:27:00Z"/>
  <w16cex:commentExtensible w16cex:durableId="25337A4F" w16cex:dateUtc="2021-11-08T08:28:00Z"/>
  <w16cex:commentExtensible w16cex:durableId="25337AEF" w16cex:dateUtc="2021-11-08T08:31:00Z"/>
  <w16cex:commentExtensible w16cex:durableId="25337AFD" w16cex:dateUtc="2021-11-08T08:31:00Z"/>
  <w16cex:commentExtensible w16cex:durableId="25337B5C" w16cex:dateUtc="2021-11-08T08:33:00Z"/>
  <w16cex:commentExtensible w16cex:durableId="25337B9F" w16cex:dateUtc="2021-11-08T08:34:00Z"/>
  <w16cex:commentExtensible w16cex:durableId="25337BD9" w16cex:dateUtc="2021-11-08T08:35:00Z"/>
  <w16cex:commentExtensible w16cex:durableId="2537A02B" w16cex:dateUtc="2021-11-11T13:58:00Z"/>
  <w16cex:commentExtensible w16cex:durableId="25337CAA" w16cex:dateUtc="2021-11-08T08:38:00Z"/>
  <w16cex:commentExtensible w16cex:durableId="25337DB9" w16cex:dateUtc="2021-11-08T08:43:00Z"/>
  <w16cex:commentExtensible w16cex:durableId="2537A02C" w16cex:dateUtc="2021-11-11T13:58:00Z"/>
  <w16cex:commentExtensible w16cex:durableId="25337E13" w16cex:dateUtc="2021-11-08T08:44:00Z"/>
  <w16cex:commentExtensible w16cex:durableId="25337E94" w16cex:dateUtc="2021-11-08T08:46:00Z"/>
  <w16cex:commentExtensible w16cex:durableId="25337ED2" w16cex:dateUtc="2021-11-08T08:47:00Z"/>
  <w16cex:commentExtensible w16cex:durableId="25337EED" w16cex:dateUtc="2021-11-08T08:48:00Z"/>
  <w16cex:commentExtensible w16cex:durableId="253824E5" w16cex:dateUtc="2021-11-11T23:25:00Z"/>
  <w16cex:commentExtensible w16cex:durableId="25337F0D" w16cex:dateUtc="2021-11-08T08:48:00Z"/>
  <w16cex:commentExtensible w16cex:durableId="25337F9C" w16cex:dateUtc="2021-11-08T08:51:00Z"/>
  <w16cex:commentExtensible w16cex:durableId="25337FDB" w16cex:dateUtc="2021-11-08T08:52:00Z"/>
  <w16cex:commentExtensible w16cex:durableId="25338010" w16cex:dateUtc="2021-11-08T08:53:00Z"/>
  <w16cex:commentExtensible w16cex:durableId="25339784" w16cex:dateUtc="2021-11-08T10:33:00Z"/>
  <w16cex:commentExtensible w16cex:durableId="2533809C" w16cex:dateUtc="2021-11-08T08:55:00Z"/>
  <w16cex:commentExtensible w16cex:durableId="25338105" w16cex:dateUtc="2021-11-08T08:57:00Z"/>
  <w16cex:commentExtensible w16cex:durableId="25338147" w16cex:dateUtc="2021-11-08T08:58:00Z"/>
  <w16cex:commentExtensible w16cex:durableId="2533817D" w16cex:dateUtc="2021-11-08T08:59:00Z"/>
  <w16cex:commentExtensible w16cex:durableId="25338826" w16cex:dateUtc="2021-11-08T09:27:00Z"/>
  <w16cex:commentExtensible w16cex:durableId="253381D5" w16cex:dateUtc="2021-11-08T09:00:00Z"/>
  <w16cex:commentExtensible w16cex:durableId="253381FD" w16cex:dateUtc="2021-11-08T09:01:00Z"/>
  <w16cex:commentExtensible w16cex:durableId="253383DA" w16cex:dateUtc="2021-11-08T09:09:00Z"/>
  <w16cex:commentExtensible w16cex:durableId="253383A3" w16cex:dateUtc="2021-11-08T09:08:00Z"/>
  <w16cex:commentExtensible w16cex:durableId="2533833C" w16cex:dateUtc="2021-11-08T09:06:00Z"/>
  <w16cex:commentExtensible w16cex:durableId="25338326" w16cex:dateUtc="2021-11-08T09:06:00Z"/>
  <w16cex:commentExtensible w16cex:durableId="253382AC" w16cex:dateUtc="2021-11-08T09:04:00Z"/>
  <w16cex:commentExtensible w16cex:durableId="25382637" w16cex:dateUtc="2021-11-11T23:31:00Z"/>
  <w16cex:commentExtensible w16cex:durableId="253384B0" w16cex:dateUtc="2021-11-08T09:12:00Z"/>
  <w16cex:commentExtensible w16cex:durableId="253384BB" w16cex:dateUtc="2021-11-08T09:12:00Z"/>
  <w16cex:commentExtensible w16cex:durableId="253384E0" w16cex:dateUtc="2021-11-08T09:13:00Z"/>
  <w16cex:commentExtensible w16cex:durableId="2540FF34" w16cex:dateUtc="2021-11-18T16:35:00Z"/>
  <w16cex:commentExtensible w16cex:durableId="253384FE" w16cex:dateUtc="2021-11-08T09:14:00Z"/>
  <w16cex:commentExtensible w16cex:durableId="2541005D" w16cex:dateUtc="2021-11-18T16:39:00Z"/>
  <w16cex:commentExtensible w16cex:durableId="25338638" w16cex:dateUtc="2021-11-08T09:19:00Z"/>
  <w16cex:commentExtensible w16cex:durableId="2533866E" w16cex:dateUtc="2021-11-08T09:20:00Z"/>
  <w16cex:commentExtensible w16cex:durableId="25338730" w16cex:dateUtc="2021-11-08T09:23:00Z"/>
  <w16cex:commentExtensible w16cex:durableId="253387AA" w16cex:dateUtc="2021-11-08T09:25:00Z"/>
  <w16cex:commentExtensible w16cex:durableId="25339843" w16cex:dateUtc="2021-11-0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CD3475" w16cid:durableId="253374D3"/>
  <w16cid:commentId w16cid:paraId="558BA736" w16cid:durableId="253374F2"/>
  <w16cid:commentId w16cid:paraId="4E1053E3" w16cid:durableId="2533756A"/>
  <w16cid:commentId w16cid:paraId="5FFE3B7E" w16cid:durableId="2533768A"/>
  <w16cid:commentId w16cid:paraId="002913E2" w16cid:durableId="253378B4"/>
  <w16cid:commentId w16cid:paraId="707E40DA" w16cid:durableId="25337921"/>
  <w16cid:commentId w16cid:paraId="08FBDD74" w16cid:durableId="2533799A"/>
  <w16cid:commentId w16cid:paraId="36BDFD19" w16cid:durableId="253379B8"/>
  <w16cid:commentId w16cid:paraId="7DA6F870" w16cid:durableId="25337A0C"/>
  <w16cid:commentId w16cid:paraId="2928F4A7" w16cid:durableId="25337A4F"/>
  <w16cid:commentId w16cid:paraId="54697DB1" w16cid:durableId="25337AEF"/>
  <w16cid:commentId w16cid:paraId="6CC82A0E" w16cid:durableId="25337AFD"/>
  <w16cid:commentId w16cid:paraId="795B5E44" w16cid:durableId="25337B5C"/>
  <w16cid:commentId w16cid:paraId="0A2E301D" w16cid:durableId="25337B9F"/>
  <w16cid:commentId w16cid:paraId="3EBDFDC9" w16cid:durableId="25337BD9"/>
  <w16cid:commentId w16cid:paraId="52D7E04A" w16cid:durableId="2537A02B"/>
  <w16cid:commentId w16cid:paraId="74A424B9" w16cid:durableId="25337CAA"/>
  <w16cid:commentId w16cid:paraId="0B9D5124" w16cid:durableId="25337DB9"/>
  <w16cid:commentId w16cid:paraId="1772429F" w16cid:durableId="2537A02C"/>
  <w16cid:commentId w16cid:paraId="2D7AA8EF" w16cid:durableId="25337E13"/>
  <w16cid:commentId w16cid:paraId="289B120C" w16cid:durableId="25337E94"/>
  <w16cid:commentId w16cid:paraId="3D99C495" w16cid:durableId="25337ED2"/>
  <w16cid:commentId w16cid:paraId="53052D00" w16cid:durableId="25337EED"/>
  <w16cid:commentId w16cid:paraId="5D511CA8" w16cid:durableId="253824E5"/>
  <w16cid:commentId w16cid:paraId="7AAAAD1F" w16cid:durableId="25337F0D"/>
  <w16cid:commentId w16cid:paraId="3F65DD10" w16cid:durableId="25337F9C"/>
  <w16cid:commentId w16cid:paraId="5FCFCA8E" w16cid:durableId="25337FDB"/>
  <w16cid:commentId w16cid:paraId="4E9B2BDC" w16cid:durableId="25338010"/>
  <w16cid:commentId w16cid:paraId="1E889EBA" w16cid:durableId="25339784"/>
  <w16cid:commentId w16cid:paraId="7F6329E4" w16cid:durableId="2533809C"/>
  <w16cid:commentId w16cid:paraId="07C1527B" w16cid:durableId="25338105"/>
  <w16cid:commentId w16cid:paraId="1108105D" w16cid:durableId="25338147"/>
  <w16cid:commentId w16cid:paraId="5BE3E0B7" w16cid:durableId="2533817D"/>
  <w16cid:commentId w16cid:paraId="1C54F2CC" w16cid:durableId="25338826"/>
  <w16cid:commentId w16cid:paraId="229023D5" w16cid:durableId="253381D5"/>
  <w16cid:commentId w16cid:paraId="7648DE94" w16cid:durableId="253381FD"/>
  <w16cid:commentId w16cid:paraId="54260EEC" w16cid:durableId="253383DA"/>
  <w16cid:commentId w16cid:paraId="68382BD8" w16cid:durableId="253383A3"/>
  <w16cid:commentId w16cid:paraId="1CBECA84" w16cid:durableId="2533833C"/>
  <w16cid:commentId w16cid:paraId="6041BFFB" w16cid:durableId="25338326"/>
  <w16cid:commentId w16cid:paraId="09953B67" w16cid:durableId="253382AC"/>
  <w16cid:commentId w16cid:paraId="68F51470" w16cid:durableId="25382637"/>
  <w16cid:commentId w16cid:paraId="57D32F4F" w16cid:durableId="253384B0"/>
  <w16cid:commentId w16cid:paraId="29850D71" w16cid:durableId="253384BB"/>
  <w16cid:commentId w16cid:paraId="3BDE3C37" w16cid:durableId="253384E0"/>
  <w16cid:commentId w16cid:paraId="58DE3A71" w16cid:durableId="2540FF34"/>
  <w16cid:commentId w16cid:paraId="319E3342" w16cid:durableId="253384FE"/>
  <w16cid:commentId w16cid:paraId="6FDC8640" w16cid:durableId="2541005D"/>
  <w16cid:commentId w16cid:paraId="43E67BD1" w16cid:durableId="25338638"/>
  <w16cid:commentId w16cid:paraId="377F5300" w16cid:durableId="2533866E"/>
  <w16cid:commentId w16cid:paraId="4F82B62B" w16cid:durableId="25338730"/>
  <w16cid:commentId w16cid:paraId="3E2CA65C" w16cid:durableId="253387AA"/>
  <w16cid:commentId w16cid:paraId="7B0F9102" w16cid:durableId="253398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CA36" w14:textId="77777777" w:rsidR="00024178" w:rsidRDefault="00024178">
      <w:pPr>
        <w:spacing w:after="0"/>
      </w:pPr>
      <w:r>
        <w:separator/>
      </w:r>
    </w:p>
  </w:endnote>
  <w:endnote w:type="continuationSeparator" w:id="0">
    <w:p w14:paraId="408D6E71" w14:textId="77777777" w:rsidR="00024178" w:rsidRDefault="00024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8568" w14:textId="77777777" w:rsidR="00024178" w:rsidRDefault="00024178">
      <w:r>
        <w:separator/>
      </w:r>
    </w:p>
  </w:footnote>
  <w:footnote w:type="continuationSeparator" w:id="0">
    <w:p w14:paraId="69A68495" w14:textId="77777777" w:rsidR="00024178" w:rsidRDefault="00024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242D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73CE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1362A9"/>
    <w:multiLevelType w:val="hybridMultilevel"/>
    <w:tmpl w:val="96165734"/>
    <w:lvl w:ilvl="0" w:tplc="7A46463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31150"/>
    <w:multiLevelType w:val="hybridMultilevel"/>
    <w:tmpl w:val="A7CCB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F51D9"/>
    <w:multiLevelType w:val="hybridMultilevel"/>
    <w:tmpl w:val="253A7C8C"/>
    <w:lvl w:ilvl="0" w:tplc="7A464638">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CC23DB"/>
    <w:multiLevelType w:val="hybridMultilevel"/>
    <w:tmpl w:val="8874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4263C"/>
    <w:multiLevelType w:val="hybridMultilevel"/>
    <w:tmpl w:val="000E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8EC0F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6"/>
  </w:num>
  <w:num w:numId="7">
    <w:abstractNumId w:val="5"/>
  </w:num>
  <w:num w:numId="8">
    <w:abstractNumId w:val="4"/>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Thibault">
    <w15:presenceInfo w15:providerId="None" w15:userId="Robert Thibault"/>
  </w15:person>
  <w15:person w15:author="Katie Drax">
    <w15:presenceInfo w15:providerId="None" w15:userId="Katie Dr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324"/>
    <w:rsid w:val="00011C8B"/>
    <w:rsid w:val="00024178"/>
    <w:rsid w:val="00026A36"/>
    <w:rsid w:val="00027E69"/>
    <w:rsid w:val="000534AF"/>
    <w:rsid w:val="00054552"/>
    <w:rsid w:val="00071D30"/>
    <w:rsid w:val="000A5A9C"/>
    <w:rsid w:val="000C3024"/>
    <w:rsid w:val="000F12A7"/>
    <w:rsid w:val="00107163"/>
    <w:rsid w:val="0011192A"/>
    <w:rsid w:val="00132F2A"/>
    <w:rsid w:val="00161037"/>
    <w:rsid w:val="00164985"/>
    <w:rsid w:val="001C0BDA"/>
    <w:rsid w:val="001E54E2"/>
    <w:rsid w:val="00242C36"/>
    <w:rsid w:val="002773B0"/>
    <w:rsid w:val="00280AE3"/>
    <w:rsid w:val="002C3048"/>
    <w:rsid w:val="002C7DFD"/>
    <w:rsid w:val="002D3ADF"/>
    <w:rsid w:val="00320CA2"/>
    <w:rsid w:val="00336403"/>
    <w:rsid w:val="00341595"/>
    <w:rsid w:val="003B1CA2"/>
    <w:rsid w:val="003B2E3A"/>
    <w:rsid w:val="003C0446"/>
    <w:rsid w:val="00433C59"/>
    <w:rsid w:val="00437833"/>
    <w:rsid w:val="0044221E"/>
    <w:rsid w:val="00447059"/>
    <w:rsid w:val="00454733"/>
    <w:rsid w:val="004C1D9D"/>
    <w:rsid w:val="004E29B3"/>
    <w:rsid w:val="0056088D"/>
    <w:rsid w:val="00580E88"/>
    <w:rsid w:val="00585BC1"/>
    <w:rsid w:val="00590D07"/>
    <w:rsid w:val="005B747D"/>
    <w:rsid w:val="005C5008"/>
    <w:rsid w:val="005F2AA0"/>
    <w:rsid w:val="00632287"/>
    <w:rsid w:val="00643BE2"/>
    <w:rsid w:val="006B02C7"/>
    <w:rsid w:val="006D3EDF"/>
    <w:rsid w:val="006F2DEE"/>
    <w:rsid w:val="006F5D42"/>
    <w:rsid w:val="00713120"/>
    <w:rsid w:val="00721AA5"/>
    <w:rsid w:val="007232C7"/>
    <w:rsid w:val="00770EF0"/>
    <w:rsid w:val="00784D58"/>
    <w:rsid w:val="007F6E36"/>
    <w:rsid w:val="0080127A"/>
    <w:rsid w:val="00810AAE"/>
    <w:rsid w:val="008377A7"/>
    <w:rsid w:val="00840072"/>
    <w:rsid w:val="0085045D"/>
    <w:rsid w:val="00850E8F"/>
    <w:rsid w:val="00855D5C"/>
    <w:rsid w:val="00873E17"/>
    <w:rsid w:val="0088042D"/>
    <w:rsid w:val="008A4283"/>
    <w:rsid w:val="008D6863"/>
    <w:rsid w:val="008F1B47"/>
    <w:rsid w:val="00901254"/>
    <w:rsid w:val="00901460"/>
    <w:rsid w:val="00910401"/>
    <w:rsid w:val="00926B04"/>
    <w:rsid w:val="00947231"/>
    <w:rsid w:val="00951F07"/>
    <w:rsid w:val="00961E4B"/>
    <w:rsid w:val="0099267B"/>
    <w:rsid w:val="009F5672"/>
    <w:rsid w:val="00A17E44"/>
    <w:rsid w:val="00A63A74"/>
    <w:rsid w:val="00A675CD"/>
    <w:rsid w:val="00A830CF"/>
    <w:rsid w:val="00A93193"/>
    <w:rsid w:val="00AB0368"/>
    <w:rsid w:val="00AC4129"/>
    <w:rsid w:val="00AD3B7C"/>
    <w:rsid w:val="00B02448"/>
    <w:rsid w:val="00B31387"/>
    <w:rsid w:val="00B86B75"/>
    <w:rsid w:val="00B947B9"/>
    <w:rsid w:val="00BB3487"/>
    <w:rsid w:val="00BB5600"/>
    <w:rsid w:val="00BB7026"/>
    <w:rsid w:val="00BC48D5"/>
    <w:rsid w:val="00BC6824"/>
    <w:rsid w:val="00BE0C45"/>
    <w:rsid w:val="00C36279"/>
    <w:rsid w:val="00C87AB7"/>
    <w:rsid w:val="00C921E3"/>
    <w:rsid w:val="00CA36BA"/>
    <w:rsid w:val="00CC4215"/>
    <w:rsid w:val="00CF76B5"/>
    <w:rsid w:val="00D30D28"/>
    <w:rsid w:val="00D31AC4"/>
    <w:rsid w:val="00D7523A"/>
    <w:rsid w:val="00D87475"/>
    <w:rsid w:val="00DA1854"/>
    <w:rsid w:val="00DC52DC"/>
    <w:rsid w:val="00DD51E0"/>
    <w:rsid w:val="00DE722B"/>
    <w:rsid w:val="00E13C42"/>
    <w:rsid w:val="00E315A3"/>
    <w:rsid w:val="00E408E7"/>
    <w:rsid w:val="00E6391F"/>
    <w:rsid w:val="00E65465"/>
    <w:rsid w:val="00E903A8"/>
    <w:rsid w:val="00E940D3"/>
    <w:rsid w:val="00E94E87"/>
    <w:rsid w:val="00EB5E61"/>
    <w:rsid w:val="00EF0608"/>
    <w:rsid w:val="00F0228D"/>
    <w:rsid w:val="00F04113"/>
    <w:rsid w:val="00F231A7"/>
    <w:rsid w:val="00F41108"/>
    <w:rsid w:val="00F46500"/>
    <w:rsid w:val="00F74DFF"/>
    <w:rsid w:val="00F81C7E"/>
    <w:rsid w:val="00F87208"/>
    <w:rsid w:val="00FB66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2D4"/>
  <w15:docId w15:val="{E5C893ED-3788-4923-AADE-E7EEEBDE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B02C7"/>
    <w:rPr>
      <w:sz w:val="16"/>
      <w:szCs w:val="16"/>
    </w:rPr>
  </w:style>
  <w:style w:type="paragraph" w:styleId="CommentText">
    <w:name w:val="annotation text"/>
    <w:basedOn w:val="Normal"/>
    <w:link w:val="CommentTextChar"/>
    <w:semiHidden/>
    <w:unhideWhenUsed/>
    <w:rsid w:val="006B02C7"/>
    <w:rPr>
      <w:sz w:val="20"/>
      <w:szCs w:val="20"/>
    </w:rPr>
  </w:style>
  <w:style w:type="character" w:customStyle="1" w:styleId="CommentTextChar">
    <w:name w:val="Comment Text Char"/>
    <w:basedOn w:val="DefaultParagraphFont"/>
    <w:link w:val="CommentText"/>
    <w:semiHidden/>
    <w:rsid w:val="006B02C7"/>
    <w:rPr>
      <w:sz w:val="20"/>
      <w:szCs w:val="20"/>
    </w:rPr>
  </w:style>
  <w:style w:type="paragraph" w:styleId="CommentSubject">
    <w:name w:val="annotation subject"/>
    <w:basedOn w:val="CommentText"/>
    <w:next w:val="CommentText"/>
    <w:link w:val="CommentSubjectChar"/>
    <w:semiHidden/>
    <w:unhideWhenUsed/>
    <w:rsid w:val="006B02C7"/>
    <w:rPr>
      <w:b/>
      <w:bCs/>
    </w:rPr>
  </w:style>
  <w:style w:type="character" w:customStyle="1" w:styleId="CommentSubjectChar">
    <w:name w:val="Comment Subject Char"/>
    <w:basedOn w:val="CommentTextChar"/>
    <w:link w:val="CommentSubject"/>
    <w:semiHidden/>
    <w:rsid w:val="006B02C7"/>
    <w:rPr>
      <w:b/>
      <w:bCs/>
      <w:sz w:val="20"/>
      <w:szCs w:val="20"/>
    </w:rPr>
  </w:style>
  <w:style w:type="paragraph" w:styleId="Revision">
    <w:name w:val="Revision"/>
    <w:hidden/>
    <w:semiHidden/>
    <w:rsid w:val="000545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2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7605/OSF.IO/SF5VJ"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i.org/10.1136/bmj.k400" TargetMode="External"/><Relationship Id="rId7" Type="http://schemas.openxmlformats.org/officeDocument/2006/relationships/endnotes" Target="endnotes.xml"/><Relationship Id="rId12" Type="http://schemas.openxmlformats.org/officeDocument/2006/relationships/hyperlink" Target="https://osf.io/hngcj/" TargetMode="External"/><Relationship Id="rId17" Type="http://schemas.openxmlformats.org/officeDocument/2006/relationships/hyperlink" Target="https://doi.org/10.1111/j.1365-2923.2010.03890.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2/9781118715598.ch17" TargetMode="External"/><Relationship Id="rId20" Type="http://schemas.openxmlformats.org/officeDocument/2006/relationships/hyperlink" Target="https://doi.org/10.1002/gepi.204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7717/peerj.3208" TargetMode="External"/><Relationship Id="rId5" Type="http://schemas.openxmlformats.org/officeDocument/2006/relationships/webSettings" Target="webSettings.xml"/><Relationship Id="rId15" Type="http://schemas.openxmlformats.org/officeDocument/2006/relationships/hyperlink" Target="https://doi.org/10.1007/s00238-013-0893-5" TargetMode="External"/><Relationship Id="rId23" Type="http://schemas.openxmlformats.org/officeDocument/2006/relationships/hyperlink" Target="https://doi.org/10.5694/J.1326-5377.2006.TB00557.X" TargetMode="External"/><Relationship Id="rId10" Type="http://schemas.microsoft.com/office/2016/09/relationships/commentsIds" Target="commentsIds.xml"/><Relationship Id="rId19" Type="http://schemas.openxmlformats.org/officeDocument/2006/relationships/hyperlink" Target="https://doi.org/10.1098/rsos.18044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oi.org/10.1186/s13643-016-0384-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15BD3-2C36-4763-85E8-63D9C34A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14</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 UK Biobank Study: Systematic Review of the Reporting Quality in UK Biobank Studies</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Biobank Study: Systematic Review of the Reporting Quality in UK Biobank Studies</dc:title>
  <dc:creator>Emma Anderson, George Davey Smith, Katie Drax, Mark Gibson, Marcus Munafò, Benjamin Woolf, and Rebecca Richmond</dc:creator>
  <cp:keywords/>
  <cp:lastModifiedBy>Katie Drax</cp:lastModifiedBy>
  <cp:revision>99</cp:revision>
  <dcterms:created xsi:type="dcterms:W3CDTF">2021-11-04T13:05:00Z</dcterms:created>
  <dcterms:modified xsi:type="dcterms:W3CDTF">2021-11-22T18:01:00Z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csl">
    <vt:lpwstr>apa.csl</vt:lpwstr>
  </property>
  <property fmtid="{D5CDD505-2E9C-101B-9397-08002B2CF9AE}" pid="4" name="date">
    <vt:lpwstr>04 November 2021</vt:lpwstr>
  </property>
  <property fmtid="{D5CDD505-2E9C-101B-9397-08002B2CF9AE}" pid="5" name="output">
    <vt:lpwstr/>
  </property>
</Properties>
</file>